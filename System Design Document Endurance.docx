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148E9" w:rsidR="000D20E7" w:rsidP="000D20E7" w:rsidRDefault="000D20E7" w14:paraId="485058F7" w14:textId="77777777">
      <w:pPr>
        <w:pStyle w:val="Title"/>
        <w:rPr>
          <w:rFonts w:ascii="Arial Black" w:hAnsi="Arial Black"/>
          <w:sz w:val="48"/>
          <w:szCs w:val="48"/>
        </w:rPr>
      </w:pPr>
    </w:p>
    <w:p w:rsidRPr="00782F58" w:rsidR="00B916F4" w:rsidP="00B916F4" w:rsidRDefault="002875B3" w14:paraId="4D71E155" w14:textId="77777777">
      <w:pPr>
        <w:pStyle w:val="Title"/>
      </w:pPr>
      <w:r w:rsidRPr="00782F58">
        <w:t>Sprint 1 - Endurance</w:t>
      </w:r>
      <w:r w:rsidRPr="00782F58" w:rsidR="00F2173E">
        <w:t xml:space="preserve"> </w:t>
      </w:r>
      <w:r w:rsidRPr="00782F58" w:rsidR="002804C9">
        <w:t>Design Document</w:t>
      </w:r>
    </w:p>
    <w:p w:rsidRPr="00782F58" w:rsidR="00B916F4" w:rsidP="00B916F4" w:rsidRDefault="00782F58" w14:paraId="24DE5F69" w14:textId="14667AEE">
      <w:pPr>
        <w:pStyle w:val="Title"/>
      </w:pPr>
      <w:r>
        <w:t>November 8, 2023</w:t>
      </w:r>
    </w:p>
    <w:p w:rsidR="00B916F4" w:rsidP="00854E60" w:rsidRDefault="00B916F4" w14:paraId="01FEF758" w14:textId="77777777">
      <w:pPr>
        <w:pStyle w:val="Comment"/>
      </w:pPr>
    </w:p>
    <w:p w:rsidR="00854E60" w:rsidP="00854E60" w:rsidRDefault="00854E60" w14:paraId="2D63A74A" w14:textId="77777777">
      <w:pPr>
        <w:pStyle w:val="Comment"/>
      </w:pPr>
    </w:p>
    <w:p w:rsidRPr="002410A3" w:rsidR="00377472" w:rsidP="002410A3" w:rsidRDefault="000D20E7" w14:paraId="37DD4BF7" w14:textId="77777777">
      <w:pPr>
        <w:pStyle w:val="CellHead"/>
        <w:jc w:val="center"/>
        <w:rPr>
          <w:sz w:val="32"/>
          <w:szCs w:val="32"/>
        </w:rPr>
      </w:pPr>
      <w:r w:rsidRPr="00C148E9">
        <w:br w:type="page"/>
      </w:r>
      <w:r w:rsidRPr="002410A3" w:rsidR="00377472">
        <w:rPr>
          <w:sz w:val="32"/>
          <w:szCs w:val="32"/>
        </w:rPr>
        <w:t>Table of Contents</w:t>
      </w:r>
    </w:p>
    <w:bookmarkStart w:name="_Toc191714069" w:id="0"/>
    <w:p w:rsidRPr="00980CE7" w:rsidR="007A4E83" w:rsidRDefault="00C01857" w14:paraId="3FB80CAF" w14:textId="7777777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21616852">
        <w:r w:rsidRPr="00C27B02" w:rsidR="007A4E83">
          <w:rPr>
            <w:rStyle w:val="Hyperlink"/>
            <w:noProof/>
          </w:rPr>
          <w:t>1.</w:t>
        </w:r>
        <w:r w:rsidRPr="00980CE7" w:rsidR="007A4E83">
          <w:rPr>
            <w:b w:val="0"/>
            <w:bCs w:val="0"/>
            <w:caps w:val="0"/>
            <w:noProof/>
            <w:sz w:val="22"/>
            <w:szCs w:val="22"/>
          </w:rPr>
          <w:tab/>
        </w:r>
        <w:r w:rsidRPr="00C27B02" w:rsidR="007A4E83">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12CB7A22" w14:textId="77777777">
      <w:pPr>
        <w:pStyle w:val="TOC2"/>
        <w:tabs>
          <w:tab w:val="left" w:pos="800"/>
          <w:tab w:val="right" w:leader="dot" w:pos="10070"/>
        </w:tabs>
        <w:rPr>
          <w:smallCaps w:val="0"/>
          <w:noProof/>
          <w:sz w:val="22"/>
          <w:szCs w:val="22"/>
        </w:rPr>
      </w:pPr>
      <w:hyperlink w:history="1" w:anchor="_Toc21616853">
        <w:r w:rsidRPr="00C27B02" w:rsidR="007A4E83">
          <w:rPr>
            <w:rStyle w:val="Hyperlink"/>
            <w:noProof/>
          </w:rPr>
          <w:t>1.1</w:t>
        </w:r>
        <w:r w:rsidRPr="00980CE7" w:rsidR="007A4E83">
          <w:rPr>
            <w:smallCaps w:val="0"/>
            <w:noProof/>
            <w:sz w:val="22"/>
            <w:szCs w:val="22"/>
          </w:rPr>
          <w:tab/>
        </w:r>
        <w:r w:rsidRPr="00C27B02" w:rsidR="007A4E83">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231914B0" w14:textId="77777777">
      <w:pPr>
        <w:pStyle w:val="TOC2"/>
        <w:tabs>
          <w:tab w:val="left" w:pos="800"/>
          <w:tab w:val="right" w:leader="dot" w:pos="10070"/>
        </w:tabs>
        <w:rPr>
          <w:smallCaps w:val="0"/>
          <w:noProof/>
          <w:sz w:val="22"/>
          <w:szCs w:val="22"/>
        </w:rPr>
      </w:pPr>
      <w:hyperlink w:history="1" w:anchor="_Toc21616854">
        <w:r w:rsidRPr="00C27B02" w:rsidR="007A4E83">
          <w:rPr>
            <w:rStyle w:val="Hyperlink"/>
            <w:noProof/>
          </w:rPr>
          <w:t>1.2</w:t>
        </w:r>
        <w:r w:rsidRPr="00980CE7" w:rsidR="007A4E83">
          <w:rPr>
            <w:smallCaps w:val="0"/>
            <w:noProof/>
            <w:sz w:val="22"/>
            <w:szCs w:val="22"/>
          </w:rPr>
          <w:tab/>
        </w:r>
        <w:r w:rsidRPr="00C27B02" w:rsidR="007A4E83">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143B6F78" w14:textId="77777777">
      <w:pPr>
        <w:pStyle w:val="TOC1"/>
        <w:tabs>
          <w:tab w:val="left" w:pos="400"/>
          <w:tab w:val="right" w:leader="dot" w:pos="10070"/>
        </w:tabs>
        <w:rPr>
          <w:b w:val="0"/>
          <w:bCs w:val="0"/>
          <w:caps w:val="0"/>
          <w:noProof/>
          <w:sz w:val="22"/>
          <w:szCs w:val="22"/>
        </w:rPr>
      </w:pPr>
      <w:hyperlink w:history="1" w:anchor="_Toc21616855">
        <w:r w:rsidRPr="00C27B02" w:rsidR="007A4E83">
          <w:rPr>
            <w:rStyle w:val="Hyperlink"/>
            <w:noProof/>
          </w:rPr>
          <w:t>2.</w:t>
        </w:r>
        <w:r w:rsidRPr="00980CE7" w:rsidR="007A4E83">
          <w:rPr>
            <w:b w:val="0"/>
            <w:bCs w:val="0"/>
            <w:caps w:val="0"/>
            <w:noProof/>
            <w:sz w:val="22"/>
            <w:szCs w:val="22"/>
          </w:rPr>
          <w:tab/>
        </w:r>
        <w:r w:rsidRPr="00C27B02" w:rsidR="007A4E83">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473005AA" w14:textId="77777777">
      <w:pPr>
        <w:pStyle w:val="TOC2"/>
        <w:tabs>
          <w:tab w:val="left" w:pos="800"/>
          <w:tab w:val="right" w:leader="dot" w:pos="10070"/>
        </w:tabs>
        <w:rPr>
          <w:smallCaps w:val="0"/>
          <w:noProof/>
          <w:sz w:val="22"/>
          <w:szCs w:val="22"/>
        </w:rPr>
      </w:pPr>
      <w:hyperlink w:history="1" w:anchor="_Toc21616856">
        <w:r w:rsidRPr="00C27B02" w:rsidR="007A4E83">
          <w:rPr>
            <w:rStyle w:val="Hyperlink"/>
            <w:noProof/>
          </w:rPr>
          <w:t>2.1</w:t>
        </w:r>
        <w:r w:rsidRPr="00980CE7" w:rsidR="007A4E83">
          <w:rPr>
            <w:smallCaps w:val="0"/>
            <w:noProof/>
            <w:sz w:val="22"/>
            <w:szCs w:val="22"/>
          </w:rPr>
          <w:tab/>
        </w:r>
        <w:r w:rsidRPr="00C27B02" w:rsidR="007A4E83">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18563802" w14:textId="77777777">
      <w:pPr>
        <w:pStyle w:val="TOC2"/>
        <w:tabs>
          <w:tab w:val="left" w:pos="800"/>
          <w:tab w:val="right" w:leader="dot" w:pos="10070"/>
        </w:tabs>
        <w:rPr>
          <w:smallCaps w:val="0"/>
          <w:noProof/>
          <w:sz w:val="22"/>
          <w:szCs w:val="22"/>
        </w:rPr>
      </w:pPr>
      <w:hyperlink w:history="1" w:anchor="_Toc21616857">
        <w:r w:rsidRPr="00C27B02" w:rsidR="007A4E83">
          <w:rPr>
            <w:rStyle w:val="Hyperlink"/>
            <w:noProof/>
          </w:rPr>
          <w:t>2.2</w:t>
        </w:r>
        <w:r w:rsidRPr="00980CE7" w:rsidR="007A4E83">
          <w:rPr>
            <w:smallCaps w:val="0"/>
            <w:noProof/>
            <w:sz w:val="22"/>
            <w:szCs w:val="22"/>
          </w:rPr>
          <w:tab/>
        </w:r>
        <w:r w:rsidRPr="00C27B02" w:rsidR="007A4E83">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3EAF51C2" w14:textId="77777777">
      <w:pPr>
        <w:pStyle w:val="TOC2"/>
        <w:tabs>
          <w:tab w:val="left" w:pos="800"/>
          <w:tab w:val="right" w:leader="dot" w:pos="10070"/>
        </w:tabs>
        <w:rPr>
          <w:smallCaps w:val="0"/>
          <w:noProof/>
          <w:sz w:val="22"/>
          <w:szCs w:val="22"/>
        </w:rPr>
      </w:pPr>
      <w:hyperlink w:history="1" w:anchor="_Toc21616858">
        <w:r w:rsidRPr="00C27B02" w:rsidR="007A4E83">
          <w:rPr>
            <w:rStyle w:val="Hyperlink"/>
            <w:noProof/>
          </w:rPr>
          <w:t>2.3</w:t>
        </w:r>
        <w:r w:rsidRPr="00980CE7" w:rsidR="007A4E83">
          <w:rPr>
            <w:smallCaps w:val="0"/>
            <w:noProof/>
            <w:sz w:val="22"/>
            <w:szCs w:val="22"/>
          </w:rPr>
          <w:tab/>
        </w:r>
        <w:r w:rsidRPr="00C27B02" w:rsidR="007A4E83">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66E05FAF" w14:textId="77777777">
      <w:pPr>
        <w:pStyle w:val="TOC2"/>
        <w:tabs>
          <w:tab w:val="left" w:pos="800"/>
          <w:tab w:val="right" w:leader="dot" w:pos="10070"/>
        </w:tabs>
        <w:rPr>
          <w:smallCaps w:val="0"/>
          <w:noProof/>
          <w:sz w:val="22"/>
          <w:szCs w:val="22"/>
        </w:rPr>
      </w:pPr>
      <w:hyperlink w:history="1" w:anchor="_Toc21616859">
        <w:r w:rsidRPr="00C27B02" w:rsidR="007A4E83">
          <w:rPr>
            <w:rStyle w:val="Hyperlink"/>
            <w:noProof/>
          </w:rPr>
          <w:t>2.4</w:t>
        </w:r>
        <w:r w:rsidRPr="00980CE7" w:rsidR="007A4E83">
          <w:rPr>
            <w:smallCaps w:val="0"/>
            <w:noProof/>
            <w:sz w:val="22"/>
            <w:szCs w:val="22"/>
          </w:rPr>
          <w:tab/>
        </w:r>
        <w:r w:rsidRPr="00C27B02" w:rsidR="007A4E83">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CD565B" w14:paraId="48C39F1B" w14:textId="77777777">
      <w:pPr>
        <w:pStyle w:val="TOC2"/>
        <w:tabs>
          <w:tab w:val="left" w:pos="800"/>
          <w:tab w:val="right" w:leader="dot" w:pos="10070"/>
        </w:tabs>
        <w:rPr>
          <w:smallCaps w:val="0"/>
          <w:noProof/>
          <w:sz w:val="22"/>
          <w:szCs w:val="22"/>
        </w:rPr>
      </w:pPr>
      <w:hyperlink w:history="1" w:anchor="_Toc21616860">
        <w:r w:rsidRPr="00C27B02" w:rsidR="007A4E83">
          <w:rPr>
            <w:rStyle w:val="Hyperlink"/>
            <w:noProof/>
          </w:rPr>
          <w:t>2.5</w:t>
        </w:r>
        <w:r w:rsidRPr="00980CE7" w:rsidR="007A4E83">
          <w:rPr>
            <w:smallCaps w:val="0"/>
            <w:noProof/>
            <w:sz w:val="22"/>
            <w:szCs w:val="22"/>
          </w:rPr>
          <w:tab/>
        </w:r>
        <w:r w:rsidRPr="00C27B02" w:rsidR="007A4E83">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rsidRPr="00980CE7" w:rsidR="007A4E83" w:rsidRDefault="00CD565B" w14:paraId="13BBA32E" w14:textId="77777777">
      <w:pPr>
        <w:pStyle w:val="TOC1"/>
        <w:tabs>
          <w:tab w:val="left" w:pos="400"/>
          <w:tab w:val="right" w:leader="dot" w:pos="10070"/>
        </w:tabs>
        <w:rPr>
          <w:b w:val="0"/>
          <w:bCs w:val="0"/>
          <w:caps w:val="0"/>
          <w:noProof/>
          <w:sz w:val="22"/>
          <w:szCs w:val="22"/>
        </w:rPr>
      </w:pPr>
      <w:hyperlink w:history="1" w:anchor="_Toc21616861">
        <w:r w:rsidRPr="00C27B02" w:rsidR="007A4E83">
          <w:rPr>
            <w:rStyle w:val="Hyperlink"/>
            <w:noProof/>
          </w:rPr>
          <w:t>3.</w:t>
        </w:r>
        <w:r w:rsidRPr="00980CE7" w:rsidR="007A4E83">
          <w:rPr>
            <w:b w:val="0"/>
            <w:bCs w:val="0"/>
            <w:caps w:val="0"/>
            <w:noProof/>
            <w:sz w:val="22"/>
            <w:szCs w:val="22"/>
          </w:rPr>
          <w:tab/>
        </w:r>
        <w:r w:rsidRPr="00C27B02" w:rsidR="007A4E83">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rsidRPr="00980CE7" w:rsidR="007A4E83" w:rsidRDefault="00CD565B" w14:paraId="206FE36B" w14:textId="77777777">
      <w:pPr>
        <w:pStyle w:val="TOC2"/>
        <w:tabs>
          <w:tab w:val="left" w:pos="800"/>
          <w:tab w:val="right" w:leader="dot" w:pos="10070"/>
        </w:tabs>
        <w:rPr>
          <w:smallCaps w:val="0"/>
          <w:noProof/>
          <w:sz w:val="22"/>
          <w:szCs w:val="22"/>
        </w:rPr>
      </w:pPr>
      <w:hyperlink w:history="1" w:anchor="_Toc21616862">
        <w:r w:rsidRPr="00C27B02" w:rsidR="007A4E83">
          <w:rPr>
            <w:rStyle w:val="Hyperlink"/>
            <w:noProof/>
          </w:rPr>
          <w:t>3.1</w:t>
        </w:r>
        <w:r w:rsidRPr="00980CE7" w:rsidR="007A4E83">
          <w:rPr>
            <w:smallCaps w:val="0"/>
            <w:noProof/>
            <w:sz w:val="22"/>
            <w:szCs w:val="22"/>
          </w:rPr>
          <w:tab/>
        </w:r>
        <w:r w:rsidRPr="00C27B02" w:rsidR="007A4E83">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rsidRPr="00980CE7" w:rsidR="007A4E83" w:rsidRDefault="00CD565B" w14:paraId="7F745330" w14:textId="77777777">
      <w:pPr>
        <w:pStyle w:val="TOC2"/>
        <w:tabs>
          <w:tab w:val="left" w:pos="800"/>
          <w:tab w:val="right" w:leader="dot" w:pos="10070"/>
        </w:tabs>
        <w:rPr>
          <w:smallCaps w:val="0"/>
          <w:noProof/>
          <w:sz w:val="22"/>
          <w:szCs w:val="22"/>
        </w:rPr>
      </w:pPr>
      <w:hyperlink w:history="1" w:anchor="_Toc21616863">
        <w:r w:rsidRPr="00C27B02" w:rsidR="007A4E83">
          <w:rPr>
            <w:rStyle w:val="Hyperlink"/>
            <w:noProof/>
          </w:rPr>
          <w:t>3.2</w:t>
        </w:r>
        <w:r w:rsidRPr="00980CE7" w:rsidR="007A4E83">
          <w:rPr>
            <w:smallCaps w:val="0"/>
            <w:noProof/>
            <w:sz w:val="22"/>
            <w:szCs w:val="22"/>
          </w:rPr>
          <w:tab/>
        </w:r>
        <w:r w:rsidRPr="00C27B02" w:rsidR="007A4E83">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rsidRPr="00980CE7" w:rsidR="007A4E83" w:rsidRDefault="00CD565B" w14:paraId="2CA8580B" w14:textId="77777777">
      <w:pPr>
        <w:pStyle w:val="TOC3"/>
        <w:tabs>
          <w:tab w:val="left" w:pos="1200"/>
          <w:tab w:val="right" w:leader="dot" w:pos="10070"/>
        </w:tabs>
        <w:rPr>
          <w:i w:val="0"/>
          <w:iCs w:val="0"/>
          <w:noProof/>
          <w:sz w:val="22"/>
          <w:szCs w:val="22"/>
        </w:rPr>
      </w:pPr>
      <w:hyperlink w:history="1" w:anchor="_Toc21616864">
        <w:r w:rsidRPr="00C27B02" w:rsidR="007A4E83">
          <w:rPr>
            <w:rStyle w:val="Hyperlink"/>
            <w:noProof/>
          </w:rPr>
          <w:t>3.2.1</w:t>
        </w:r>
        <w:r w:rsidRPr="00980CE7" w:rsidR="007A4E83">
          <w:rPr>
            <w:i w:val="0"/>
            <w:iCs w:val="0"/>
            <w:noProof/>
            <w:sz w:val="22"/>
            <w:szCs w:val="22"/>
          </w:rPr>
          <w:tab/>
        </w:r>
        <w:r w:rsidRPr="00C27B02" w:rsidR="007A4E83">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rsidRPr="00980CE7" w:rsidR="007A4E83" w:rsidRDefault="00CD565B" w14:paraId="51465E5C" w14:textId="77777777">
      <w:pPr>
        <w:pStyle w:val="TOC3"/>
        <w:tabs>
          <w:tab w:val="left" w:pos="1200"/>
          <w:tab w:val="right" w:leader="dot" w:pos="10070"/>
        </w:tabs>
        <w:rPr>
          <w:i w:val="0"/>
          <w:iCs w:val="0"/>
          <w:noProof/>
          <w:sz w:val="22"/>
          <w:szCs w:val="22"/>
        </w:rPr>
      </w:pPr>
      <w:hyperlink w:history="1" w:anchor="_Toc21616865">
        <w:r w:rsidRPr="00C27B02" w:rsidR="007A4E83">
          <w:rPr>
            <w:rStyle w:val="Hyperlink"/>
            <w:noProof/>
          </w:rPr>
          <w:t>3.2.2</w:t>
        </w:r>
        <w:r w:rsidRPr="00980CE7" w:rsidR="007A4E83">
          <w:rPr>
            <w:i w:val="0"/>
            <w:iCs w:val="0"/>
            <w:noProof/>
            <w:sz w:val="22"/>
            <w:szCs w:val="22"/>
          </w:rPr>
          <w:tab/>
        </w:r>
        <w:r w:rsidRPr="00C27B02" w:rsidR="007A4E83">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139ECA63" w14:textId="77777777">
      <w:pPr>
        <w:pStyle w:val="TOC2"/>
        <w:tabs>
          <w:tab w:val="left" w:pos="800"/>
          <w:tab w:val="right" w:leader="dot" w:pos="10070"/>
        </w:tabs>
        <w:rPr>
          <w:smallCaps w:val="0"/>
          <w:noProof/>
          <w:sz w:val="22"/>
          <w:szCs w:val="22"/>
        </w:rPr>
      </w:pPr>
      <w:hyperlink w:history="1" w:anchor="_Toc21616866">
        <w:r w:rsidRPr="00C27B02" w:rsidR="007A4E83">
          <w:rPr>
            <w:rStyle w:val="Hyperlink"/>
            <w:noProof/>
          </w:rPr>
          <w:t>3.3</w:t>
        </w:r>
        <w:r w:rsidRPr="00980CE7" w:rsidR="007A4E83">
          <w:rPr>
            <w:smallCaps w:val="0"/>
            <w:noProof/>
            <w:sz w:val="22"/>
            <w:szCs w:val="22"/>
          </w:rPr>
          <w:tab/>
        </w:r>
        <w:r w:rsidRPr="00C27B02" w:rsidR="007A4E83">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4DC6FF12" w14:textId="77777777">
      <w:pPr>
        <w:pStyle w:val="TOC1"/>
        <w:tabs>
          <w:tab w:val="left" w:pos="400"/>
          <w:tab w:val="right" w:leader="dot" w:pos="10070"/>
        </w:tabs>
        <w:rPr>
          <w:b w:val="0"/>
          <w:bCs w:val="0"/>
          <w:caps w:val="0"/>
          <w:noProof/>
          <w:sz w:val="22"/>
          <w:szCs w:val="22"/>
        </w:rPr>
      </w:pPr>
      <w:hyperlink w:history="1" w:anchor="_Toc21616867">
        <w:r w:rsidRPr="00C27B02" w:rsidR="007A4E83">
          <w:rPr>
            <w:rStyle w:val="Hyperlink"/>
            <w:noProof/>
          </w:rPr>
          <w:t>4.</w:t>
        </w:r>
        <w:r w:rsidRPr="00980CE7" w:rsidR="007A4E83">
          <w:rPr>
            <w:b w:val="0"/>
            <w:bCs w:val="0"/>
            <w:caps w:val="0"/>
            <w:noProof/>
            <w:sz w:val="22"/>
            <w:szCs w:val="22"/>
          </w:rPr>
          <w:tab/>
        </w:r>
        <w:r w:rsidRPr="00C27B02" w:rsidR="007A4E83">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66343DD6" w14:textId="77777777">
      <w:pPr>
        <w:pStyle w:val="TOC1"/>
        <w:tabs>
          <w:tab w:val="left" w:pos="400"/>
          <w:tab w:val="right" w:leader="dot" w:pos="10070"/>
        </w:tabs>
        <w:rPr>
          <w:b w:val="0"/>
          <w:bCs w:val="0"/>
          <w:caps w:val="0"/>
          <w:noProof/>
          <w:sz w:val="22"/>
          <w:szCs w:val="22"/>
        </w:rPr>
      </w:pPr>
      <w:hyperlink w:history="1" w:anchor="_Toc21616868">
        <w:r w:rsidRPr="00C27B02" w:rsidR="007A4E83">
          <w:rPr>
            <w:rStyle w:val="Hyperlink"/>
            <w:noProof/>
          </w:rPr>
          <w:t>5.</w:t>
        </w:r>
        <w:r w:rsidRPr="00980CE7" w:rsidR="007A4E83">
          <w:rPr>
            <w:b w:val="0"/>
            <w:bCs w:val="0"/>
            <w:caps w:val="0"/>
            <w:noProof/>
            <w:sz w:val="22"/>
            <w:szCs w:val="22"/>
          </w:rPr>
          <w:tab/>
        </w:r>
        <w:r w:rsidRPr="00C27B02" w:rsidR="007A4E83">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7D3534F2" w14:textId="77777777">
      <w:pPr>
        <w:pStyle w:val="TOC2"/>
        <w:tabs>
          <w:tab w:val="left" w:pos="800"/>
          <w:tab w:val="right" w:leader="dot" w:pos="10070"/>
        </w:tabs>
        <w:rPr>
          <w:smallCaps w:val="0"/>
          <w:noProof/>
          <w:sz w:val="22"/>
          <w:szCs w:val="22"/>
        </w:rPr>
      </w:pPr>
      <w:hyperlink w:history="1" w:anchor="_Toc21616869">
        <w:r w:rsidRPr="00C27B02" w:rsidR="007A4E83">
          <w:rPr>
            <w:rStyle w:val="Hyperlink"/>
            <w:noProof/>
          </w:rPr>
          <w:t>5.1</w:t>
        </w:r>
        <w:r w:rsidRPr="00980CE7" w:rsidR="007A4E83">
          <w:rPr>
            <w:smallCaps w:val="0"/>
            <w:noProof/>
            <w:sz w:val="22"/>
            <w:szCs w:val="22"/>
          </w:rPr>
          <w:tab/>
        </w:r>
        <w:r w:rsidRPr="00C27B02" w:rsidR="007A4E83">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7D3D31EE" w14:textId="77777777">
      <w:pPr>
        <w:pStyle w:val="TOC2"/>
        <w:tabs>
          <w:tab w:val="left" w:pos="800"/>
          <w:tab w:val="right" w:leader="dot" w:pos="10070"/>
        </w:tabs>
        <w:rPr>
          <w:smallCaps w:val="0"/>
          <w:noProof/>
          <w:sz w:val="22"/>
          <w:szCs w:val="22"/>
        </w:rPr>
      </w:pPr>
      <w:hyperlink w:history="1" w:anchor="_Toc21616870">
        <w:r w:rsidRPr="00C27B02" w:rsidR="007A4E83">
          <w:rPr>
            <w:rStyle w:val="Hyperlink"/>
            <w:noProof/>
          </w:rPr>
          <w:t>5.2</w:t>
        </w:r>
        <w:r w:rsidRPr="00980CE7" w:rsidR="007A4E83">
          <w:rPr>
            <w:smallCaps w:val="0"/>
            <w:noProof/>
            <w:sz w:val="22"/>
            <w:szCs w:val="22"/>
          </w:rPr>
          <w:tab/>
        </w:r>
        <w:r w:rsidRPr="00C27B02" w:rsidR="007A4E83">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2FB167C8" w14:textId="77777777">
      <w:pPr>
        <w:pStyle w:val="TOC2"/>
        <w:tabs>
          <w:tab w:val="left" w:pos="800"/>
          <w:tab w:val="right" w:leader="dot" w:pos="10070"/>
        </w:tabs>
        <w:rPr>
          <w:smallCaps w:val="0"/>
          <w:noProof/>
          <w:sz w:val="22"/>
          <w:szCs w:val="22"/>
        </w:rPr>
      </w:pPr>
      <w:hyperlink w:history="1" w:anchor="_Toc21616871">
        <w:r w:rsidRPr="00C27B02" w:rsidR="007A4E83">
          <w:rPr>
            <w:rStyle w:val="Hyperlink"/>
            <w:noProof/>
          </w:rPr>
          <w:t>5.3</w:t>
        </w:r>
        <w:r w:rsidRPr="00980CE7" w:rsidR="007A4E83">
          <w:rPr>
            <w:smallCaps w:val="0"/>
            <w:noProof/>
            <w:sz w:val="22"/>
            <w:szCs w:val="22"/>
          </w:rPr>
          <w:tab/>
        </w:r>
        <w:r w:rsidRPr="00C27B02" w:rsidR="007A4E83">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43E721EC" w14:textId="77777777">
      <w:pPr>
        <w:pStyle w:val="TOC2"/>
        <w:tabs>
          <w:tab w:val="left" w:pos="800"/>
          <w:tab w:val="right" w:leader="dot" w:pos="10070"/>
        </w:tabs>
        <w:rPr>
          <w:smallCaps w:val="0"/>
          <w:noProof/>
          <w:sz w:val="22"/>
          <w:szCs w:val="22"/>
        </w:rPr>
      </w:pPr>
      <w:hyperlink w:history="1" w:anchor="_Toc21616872">
        <w:r w:rsidRPr="00C27B02" w:rsidR="007A4E83">
          <w:rPr>
            <w:rStyle w:val="Hyperlink"/>
            <w:noProof/>
          </w:rPr>
          <w:t>5.4</w:t>
        </w:r>
        <w:r w:rsidRPr="00980CE7" w:rsidR="007A4E83">
          <w:rPr>
            <w:smallCaps w:val="0"/>
            <w:noProof/>
            <w:sz w:val="22"/>
            <w:szCs w:val="22"/>
          </w:rPr>
          <w:tab/>
        </w:r>
        <w:r w:rsidRPr="00C27B02" w:rsidR="007A4E83">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rsidRPr="00980CE7" w:rsidR="007A4E83" w:rsidRDefault="00CD565B" w14:paraId="150D3267" w14:textId="77777777">
      <w:pPr>
        <w:pStyle w:val="TOC2"/>
        <w:tabs>
          <w:tab w:val="left" w:pos="800"/>
          <w:tab w:val="right" w:leader="dot" w:pos="10070"/>
        </w:tabs>
        <w:rPr>
          <w:smallCaps w:val="0"/>
          <w:noProof/>
          <w:sz w:val="22"/>
          <w:szCs w:val="22"/>
        </w:rPr>
      </w:pPr>
      <w:hyperlink w:history="1" w:anchor="_Toc21616873">
        <w:r w:rsidRPr="00C27B02" w:rsidR="007A4E83">
          <w:rPr>
            <w:rStyle w:val="Hyperlink"/>
            <w:noProof/>
          </w:rPr>
          <w:t>5.5</w:t>
        </w:r>
        <w:r w:rsidRPr="00980CE7" w:rsidR="007A4E83">
          <w:rPr>
            <w:smallCaps w:val="0"/>
            <w:noProof/>
            <w:sz w:val="22"/>
            <w:szCs w:val="22"/>
          </w:rPr>
          <w:tab/>
        </w:r>
        <w:r w:rsidRPr="00C27B02" w:rsidR="007A4E83">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rsidRPr="00980CE7" w:rsidR="007A4E83" w:rsidRDefault="00CD565B" w14:paraId="365360D3" w14:textId="77777777">
      <w:pPr>
        <w:pStyle w:val="TOC2"/>
        <w:tabs>
          <w:tab w:val="left" w:pos="800"/>
          <w:tab w:val="right" w:leader="dot" w:pos="10070"/>
        </w:tabs>
        <w:rPr>
          <w:smallCaps w:val="0"/>
          <w:noProof/>
          <w:sz w:val="22"/>
          <w:szCs w:val="22"/>
        </w:rPr>
      </w:pPr>
      <w:hyperlink w:history="1" w:anchor="_Toc21616874">
        <w:r w:rsidRPr="00C27B02" w:rsidR="007A4E83">
          <w:rPr>
            <w:rStyle w:val="Hyperlink"/>
            <w:noProof/>
          </w:rPr>
          <w:t>5.6</w:t>
        </w:r>
        <w:r w:rsidRPr="00980CE7" w:rsidR="007A4E83">
          <w:rPr>
            <w:smallCaps w:val="0"/>
            <w:noProof/>
            <w:sz w:val="22"/>
            <w:szCs w:val="22"/>
          </w:rPr>
          <w:tab/>
        </w:r>
        <w:r w:rsidRPr="00C27B02" w:rsidR="007A4E83">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rsidRPr="00980CE7" w:rsidR="007A4E83" w:rsidRDefault="00CD565B" w14:paraId="37B65C77" w14:textId="77777777">
      <w:pPr>
        <w:pStyle w:val="TOC2"/>
        <w:tabs>
          <w:tab w:val="left" w:pos="800"/>
          <w:tab w:val="right" w:leader="dot" w:pos="10070"/>
        </w:tabs>
        <w:rPr>
          <w:smallCaps w:val="0"/>
          <w:noProof/>
          <w:sz w:val="22"/>
          <w:szCs w:val="22"/>
        </w:rPr>
      </w:pPr>
      <w:hyperlink w:history="1" w:anchor="_Toc21616875">
        <w:r w:rsidRPr="00C27B02" w:rsidR="007A4E83">
          <w:rPr>
            <w:rStyle w:val="Hyperlink"/>
            <w:noProof/>
          </w:rPr>
          <w:t>5.7</w:t>
        </w:r>
        <w:r w:rsidRPr="00980CE7" w:rsidR="007A4E83">
          <w:rPr>
            <w:smallCaps w:val="0"/>
            <w:noProof/>
            <w:sz w:val="22"/>
            <w:szCs w:val="22"/>
          </w:rPr>
          <w:tab/>
        </w:r>
        <w:r w:rsidRPr="00C27B02" w:rsidR="007A4E83">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rsidR="00193D94" w:rsidP="00193D94" w:rsidRDefault="00C01857" w14:paraId="6A060497" w14:textId="77777777">
      <w:r>
        <w:fldChar w:fldCharType="end"/>
      </w:r>
    </w:p>
    <w:p w:rsidRPr="00D602C4" w:rsidR="00C16623" w:rsidP="00F054FE" w:rsidRDefault="00193D94" w14:paraId="03EAFA03" w14:textId="77777777">
      <w:pPr>
        <w:pStyle w:val="Heading1"/>
      </w:pPr>
      <w:r>
        <w:br w:type="page"/>
      </w:r>
      <w:bookmarkStart w:name="_Toc21616852" w:id="1"/>
      <w:r w:rsidRPr="00D602C4" w:rsidR="00D67920">
        <w:t>Executive Summary</w:t>
      </w:r>
      <w:bookmarkEnd w:id="0"/>
      <w:bookmarkEnd w:id="1"/>
    </w:p>
    <w:p w:rsidRPr="00D602C4" w:rsidR="00D472DD" w:rsidP="00204335" w:rsidRDefault="00FC6FB8" w14:paraId="688600CE" w14:textId="77777777">
      <w:pPr>
        <w:pStyle w:val="Heading2"/>
      </w:pPr>
      <w:bookmarkStart w:name="_Toc21616853" w:id="2"/>
      <w:r w:rsidRPr="00D602C4">
        <w:t xml:space="preserve">Project </w:t>
      </w:r>
      <w:r w:rsidRPr="00D602C4" w:rsidR="00D67920">
        <w:t>Overview</w:t>
      </w:r>
      <w:bookmarkEnd w:id="2"/>
    </w:p>
    <w:p w:rsidRPr="00D602C4" w:rsidR="001F45B8" w:rsidP="00FB4D95" w:rsidRDefault="00A90666" w14:paraId="77D9D61E" w14:textId="127FB53A">
      <w:pPr>
        <w:pStyle w:val="BodyText"/>
        <w:rPr>
          <w:b/>
          <w:bCs/>
        </w:rPr>
      </w:pPr>
      <w:r w:rsidRPr="00D602C4">
        <w:t xml:space="preserve">The project </w:t>
      </w:r>
      <w:r w:rsidRPr="00D602C4" w:rsidR="002E4F3A">
        <w:t xml:space="preserve">involves coding a robot to complete different </w:t>
      </w:r>
      <w:r w:rsidRPr="00D602C4" w:rsidR="00A961A2">
        <w:t xml:space="preserve">tasks while traveling around a </w:t>
      </w:r>
      <w:r w:rsidRPr="00D602C4" w:rsidR="00B25AD8">
        <w:t xml:space="preserve">set course. We hope to show </w:t>
      </w:r>
      <w:r w:rsidRPr="00D602C4" w:rsidR="00370453">
        <w:t xml:space="preserve">a less tech-savvy </w:t>
      </w:r>
      <w:r w:rsidRPr="00D602C4" w:rsidR="0017698D">
        <w:t xml:space="preserve">audience the capabilities of coding and </w:t>
      </w:r>
      <w:r w:rsidRPr="00D602C4" w:rsidR="00BE5C07">
        <w:t xml:space="preserve">how far coding has come. </w:t>
      </w:r>
      <w:r w:rsidRPr="00D602C4" w:rsidR="00BE5C07">
        <w:rPr>
          <w:b/>
          <w:bCs/>
        </w:rPr>
        <w:t>*provide a link or reference to the project charter.*</w:t>
      </w:r>
    </w:p>
    <w:p w:rsidRPr="00D602C4" w:rsidR="00C16623" w:rsidP="000348DA" w:rsidRDefault="008B45FA" w14:paraId="7AF843B1" w14:textId="41020800">
      <w:pPr>
        <w:pStyle w:val="Heading2"/>
      </w:pPr>
      <w:bookmarkStart w:name="_Toc21616854" w:id="3"/>
      <w:r w:rsidRPr="00D602C4">
        <w:t>Purpose</w:t>
      </w:r>
      <w:r w:rsidRPr="00D602C4" w:rsidR="00F95ACB">
        <w:t xml:space="preserve"> and Scope of this Specification</w:t>
      </w:r>
      <w:bookmarkEnd w:id="3"/>
      <w:r w:rsidRPr="00D602C4" w:rsidR="001243E8">
        <w:t xml:space="preserve"> </w:t>
      </w:r>
    </w:p>
    <w:p w:rsidRPr="007306E2" w:rsidR="007306E2" w:rsidP="001243E8" w:rsidRDefault="007306E2" w14:paraId="64AA9B32" w14:textId="55769369">
      <w:pPr>
        <w:spacing w:before="300" w:after="288" w:afterLines="120"/>
        <w:rPr>
          <w:rFonts w:cs="Arial"/>
          <w:sz w:val="22"/>
          <w:szCs w:val="22"/>
        </w:rPr>
      </w:pPr>
      <w:bookmarkStart w:name="_Toc21616855" w:id="4"/>
      <w:r w:rsidRPr="007306E2">
        <w:rPr>
          <w:rFonts w:cs="Arial"/>
          <w:sz w:val="22"/>
          <w:szCs w:val="22"/>
        </w:rPr>
        <w:t>The purpose of this specification document is to outline the project requirements and constraints for coding a robot. It serves as a comprehensive guide for the development team, stakeholders, and other interested parties involved in the project. The primary objective is to ensure a clear understanding of what the robot coding project entails, including what falls within the project's scope and what is excluded from it.</w:t>
      </w:r>
    </w:p>
    <w:p w:rsidRPr="007306E2" w:rsidR="007306E2" w:rsidP="001243E8" w:rsidRDefault="007306E2" w14:paraId="0010BB03" w14:textId="77777777">
      <w:pPr>
        <w:spacing w:before="300" w:after="288" w:afterLines="120"/>
        <w:rPr>
          <w:rFonts w:cs="Arial"/>
          <w:sz w:val="22"/>
          <w:szCs w:val="22"/>
        </w:rPr>
      </w:pPr>
      <w:r w:rsidRPr="007306E2">
        <w:rPr>
          <w:rFonts w:cs="Arial"/>
          <w:sz w:val="22"/>
          <w:szCs w:val="22"/>
        </w:rPr>
        <w:t>Intended Audience: The intended audience for this specification includes:</w:t>
      </w:r>
    </w:p>
    <w:p w:rsidRPr="007306E2" w:rsidR="007306E2" w:rsidP="00260D5F" w:rsidRDefault="007306E2" w14:paraId="1CE32082" w14:textId="77777777">
      <w:pPr>
        <w:numPr>
          <w:ilvl w:val="0"/>
          <w:numId w:val="11"/>
        </w:numPr>
        <w:spacing w:after="288" w:afterLines="120"/>
        <w:rPr>
          <w:rFonts w:cs="Arial"/>
          <w:sz w:val="22"/>
          <w:szCs w:val="22"/>
        </w:rPr>
      </w:pPr>
      <w:r w:rsidRPr="007306E2">
        <w:rPr>
          <w:rFonts w:cs="Arial"/>
          <w:sz w:val="22"/>
          <w:szCs w:val="22"/>
        </w:rPr>
        <w:t>Development Team: Software engineers, hardware engineers, and other technical staff responsible for coding and assembling the robot.</w:t>
      </w:r>
    </w:p>
    <w:p w:rsidRPr="007306E2" w:rsidR="007306E2" w:rsidP="00260D5F" w:rsidRDefault="007306E2" w14:paraId="5062DA77" w14:textId="77777777">
      <w:pPr>
        <w:numPr>
          <w:ilvl w:val="0"/>
          <w:numId w:val="11"/>
        </w:numPr>
        <w:spacing w:after="288" w:afterLines="120"/>
        <w:rPr>
          <w:rFonts w:cs="Arial"/>
          <w:sz w:val="22"/>
          <w:szCs w:val="22"/>
        </w:rPr>
      </w:pPr>
      <w:r w:rsidRPr="007306E2">
        <w:rPr>
          <w:rFonts w:cs="Arial"/>
          <w:sz w:val="22"/>
          <w:szCs w:val="22"/>
        </w:rPr>
        <w:t>Project Stakeholders: This may include project managers, product owners, and anyone responsible for overseeing the project's progress and ensuring it aligns with organizational goals.</w:t>
      </w:r>
    </w:p>
    <w:p w:rsidRPr="007306E2" w:rsidR="007306E2" w:rsidP="00260D5F" w:rsidRDefault="007306E2" w14:paraId="7B63FA64" w14:textId="77777777">
      <w:pPr>
        <w:numPr>
          <w:ilvl w:val="0"/>
          <w:numId w:val="11"/>
        </w:numPr>
        <w:spacing w:after="288" w:afterLines="120"/>
        <w:rPr>
          <w:rFonts w:cs="Arial"/>
          <w:sz w:val="22"/>
          <w:szCs w:val="22"/>
        </w:rPr>
      </w:pPr>
      <w:r w:rsidRPr="007306E2">
        <w:rPr>
          <w:rFonts w:cs="Arial"/>
          <w:sz w:val="22"/>
          <w:szCs w:val="22"/>
        </w:rPr>
        <w:t>Quality Assurance Team: Testers and quality assurance professionals responsible for validating that the robot meets the specified requirements.</w:t>
      </w:r>
    </w:p>
    <w:p w:rsidRPr="007306E2" w:rsidR="007306E2" w:rsidP="00260D5F" w:rsidRDefault="007306E2" w14:paraId="4589D580" w14:textId="77777777">
      <w:pPr>
        <w:numPr>
          <w:ilvl w:val="0"/>
          <w:numId w:val="11"/>
        </w:numPr>
        <w:spacing w:after="288" w:afterLines="120"/>
        <w:rPr>
          <w:rFonts w:cs="Arial"/>
          <w:sz w:val="22"/>
          <w:szCs w:val="22"/>
        </w:rPr>
      </w:pPr>
      <w:r w:rsidRPr="007306E2">
        <w:rPr>
          <w:rFonts w:cs="Arial"/>
          <w:sz w:val="22"/>
          <w:szCs w:val="22"/>
        </w:rPr>
        <w:t>Business Analysts: Individuals responsible for gathering and documenting business requirements and ensuring alignment with the project's objectives.</w:t>
      </w:r>
    </w:p>
    <w:p w:rsidRPr="007306E2" w:rsidR="007306E2" w:rsidP="00260D5F" w:rsidRDefault="007306E2" w14:paraId="53D05D0D" w14:textId="77777777">
      <w:pPr>
        <w:numPr>
          <w:ilvl w:val="0"/>
          <w:numId w:val="11"/>
        </w:numPr>
        <w:spacing w:after="288" w:afterLines="120"/>
        <w:rPr>
          <w:rFonts w:cs="Arial"/>
          <w:sz w:val="22"/>
          <w:szCs w:val="22"/>
        </w:rPr>
      </w:pPr>
      <w:r w:rsidRPr="007306E2">
        <w:rPr>
          <w:rFonts w:cs="Arial"/>
          <w:sz w:val="22"/>
          <w:szCs w:val="22"/>
        </w:rPr>
        <w:t>Management: Senior management or executives who need an overview of the project's scope, constraints, and goals.</w:t>
      </w:r>
    </w:p>
    <w:p w:rsidRPr="007306E2" w:rsidR="007306E2" w:rsidP="001243E8" w:rsidRDefault="007306E2" w14:paraId="7B8E957C" w14:textId="77777777">
      <w:pPr>
        <w:spacing w:before="300" w:after="288" w:afterLines="120"/>
        <w:rPr>
          <w:rFonts w:cs="Arial"/>
          <w:sz w:val="22"/>
          <w:szCs w:val="22"/>
        </w:rPr>
      </w:pPr>
      <w:r w:rsidRPr="007306E2">
        <w:rPr>
          <w:rFonts w:cs="Arial"/>
          <w:sz w:val="22"/>
          <w:szCs w:val="22"/>
        </w:rPr>
        <w:t>In Scope: This document addresses requirements related to the initial phase of the Robot Coding Project:</w:t>
      </w:r>
    </w:p>
    <w:p w:rsidRPr="007306E2" w:rsidR="007306E2" w:rsidP="00260D5F" w:rsidRDefault="007306E2" w14:paraId="2809A71E" w14:textId="77777777">
      <w:pPr>
        <w:numPr>
          <w:ilvl w:val="0"/>
          <w:numId w:val="12"/>
        </w:numPr>
        <w:spacing w:after="288" w:afterLines="120"/>
        <w:rPr>
          <w:rFonts w:cs="Arial"/>
          <w:sz w:val="22"/>
          <w:szCs w:val="22"/>
        </w:rPr>
      </w:pPr>
      <w:r w:rsidRPr="007306E2">
        <w:rPr>
          <w:rFonts w:cs="Arial"/>
          <w:sz w:val="22"/>
          <w:szCs w:val="22"/>
        </w:rPr>
        <w:t>Robot Hardware Development: Design and assembly of the physical robot, including sensors, actuators, and other components.</w:t>
      </w:r>
    </w:p>
    <w:p w:rsidRPr="007306E2" w:rsidR="007306E2" w:rsidP="00260D5F" w:rsidRDefault="007306E2" w14:paraId="155CE120" w14:textId="77777777">
      <w:pPr>
        <w:numPr>
          <w:ilvl w:val="0"/>
          <w:numId w:val="12"/>
        </w:numPr>
        <w:spacing w:after="288" w:afterLines="120"/>
        <w:rPr>
          <w:rFonts w:cs="Arial"/>
          <w:sz w:val="22"/>
          <w:szCs w:val="22"/>
        </w:rPr>
      </w:pPr>
      <w:r w:rsidRPr="007306E2">
        <w:rPr>
          <w:rFonts w:cs="Arial"/>
          <w:sz w:val="22"/>
          <w:szCs w:val="22"/>
        </w:rPr>
        <w:t>Robot Software Development: Coding the software that controls the robot's behavior, including its movement, navigation, and interaction with the environment.</w:t>
      </w:r>
    </w:p>
    <w:p w:rsidRPr="007306E2" w:rsidR="007306E2" w:rsidP="00260D5F" w:rsidRDefault="007306E2" w14:paraId="27353715" w14:textId="77777777">
      <w:pPr>
        <w:numPr>
          <w:ilvl w:val="0"/>
          <w:numId w:val="12"/>
        </w:numPr>
        <w:spacing w:after="288" w:afterLines="120"/>
        <w:rPr>
          <w:rFonts w:cs="Arial"/>
          <w:sz w:val="22"/>
          <w:szCs w:val="22"/>
        </w:rPr>
      </w:pPr>
      <w:r w:rsidRPr="007306E2">
        <w:rPr>
          <w:rFonts w:cs="Arial"/>
          <w:sz w:val="22"/>
          <w:szCs w:val="22"/>
        </w:rPr>
        <w:t>Integration with External Systems: If necessary, any integration with external systems, such as remote control interfaces or data exchange.</w:t>
      </w:r>
    </w:p>
    <w:p w:rsidRPr="007306E2" w:rsidR="007306E2" w:rsidP="00260D5F" w:rsidRDefault="007306E2" w14:paraId="3F8EEBC8" w14:textId="77777777">
      <w:pPr>
        <w:numPr>
          <w:ilvl w:val="0"/>
          <w:numId w:val="12"/>
        </w:numPr>
        <w:spacing w:after="288" w:afterLines="120"/>
        <w:rPr>
          <w:rFonts w:cs="Arial"/>
          <w:sz w:val="22"/>
          <w:szCs w:val="22"/>
        </w:rPr>
      </w:pPr>
      <w:r w:rsidRPr="007306E2">
        <w:rPr>
          <w:rFonts w:cs="Arial"/>
          <w:sz w:val="22"/>
          <w:szCs w:val="22"/>
        </w:rPr>
        <w:t>Testing and Quality Assurance: Validation of the robot's functionality and performance.</w:t>
      </w:r>
    </w:p>
    <w:p w:rsidRPr="007306E2" w:rsidR="007306E2" w:rsidP="00260D5F" w:rsidRDefault="007306E2" w14:paraId="68F8389C" w14:textId="77777777">
      <w:pPr>
        <w:numPr>
          <w:ilvl w:val="0"/>
          <w:numId w:val="12"/>
        </w:numPr>
        <w:spacing w:after="288" w:afterLines="120"/>
        <w:rPr>
          <w:rFonts w:cs="Arial"/>
          <w:sz w:val="22"/>
          <w:szCs w:val="22"/>
        </w:rPr>
      </w:pPr>
      <w:r w:rsidRPr="007306E2">
        <w:rPr>
          <w:rFonts w:cs="Arial"/>
          <w:sz w:val="22"/>
          <w:szCs w:val="22"/>
        </w:rPr>
        <w:t>Documentation: Creating user manuals, technical documentation, and maintenance guides.</w:t>
      </w:r>
    </w:p>
    <w:p w:rsidRPr="007306E2" w:rsidR="007306E2" w:rsidP="001243E8" w:rsidRDefault="007306E2" w14:paraId="15A0BA87" w14:textId="77777777">
      <w:pPr>
        <w:spacing w:before="300" w:after="288" w:afterLines="120"/>
        <w:rPr>
          <w:rFonts w:cs="Arial"/>
          <w:sz w:val="22"/>
          <w:szCs w:val="22"/>
        </w:rPr>
      </w:pPr>
      <w:r w:rsidRPr="007306E2">
        <w:rPr>
          <w:rFonts w:cs="Arial"/>
          <w:sz w:val="22"/>
          <w:szCs w:val="22"/>
        </w:rPr>
        <w:t>Out of Scope: The following items are explicitly excluded from the initial phase of the Robot Coding Project:</w:t>
      </w:r>
    </w:p>
    <w:p w:rsidRPr="007306E2" w:rsidR="007306E2" w:rsidP="00260D5F" w:rsidRDefault="007306E2" w14:paraId="52207833" w14:textId="77777777">
      <w:pPr>
        <w:numPr>
          <w:ilvl w:val="0"/>
          <w:numId w:val="13"/>
        </w:numPr>
        <w:spacing w:after="288" w:afterLines="120"/>
        <w:rPr>
          <w:rFonts w:cs="Arial"/>
          <w:sz w:val="22"/>
          <w:szCs w:val="22"/>
        </w:rPr>
      </w:pPr>
      <w:r w:rsidRPr="007306E2">
        <w:rPr>
          <w:rFonts w:cs="Arial"/>
          <w:sz w:val="22"/>
          <w:szCs w:val="22"/>
        </w:rPr>
        <w:t>Advanced Features Development: Any advanced features or capabilities beyond the basic robot functionality.</w:t>
      </w:r>
    </w:p>
    <w:p w:rsidRPr="007306E2" w:rsidR="007306E2" w:rsidP="00260D5F" w:rsidRDefault="007306E2" w14:paraId="42B02E58" w14:textId="77777777">
      <w:pPr>
        <w:numPr>
          <w:ilvl w:val="0"/>
          <w:numId w:val="13"/>
        </w:numPr>
        <w:spacing w:after="288" w:afterLines="120"/>
        <w:rPr>
          <w:rFonts w:cs="Arial"/>
          <w:sz w:val="22"/>
          <w:szCs w:val="22"/>
        </w:rPr>
      </w:pPr>
      <w:r w:rsidRPr="007306E2">
        <w:rPr>
          <w:rFonts w:cs="Arial"/>
          <w:sz w:val="22"/>
          <w:szCs w:val="22"/>
        </w:rPr>
        <w:t>Additional Hardware Enhancements: Any significant hardware upgrades or enhancements not initially specified.</w:t>
      </w:r>
    </w:p>
    <w:p w:rsidRPr="007306E2" w:rsidR="007306E2" w:rsidP="00260D5F" w:rsidRDefault="007306E2" w14:paraId="7BEEBC6F" w14:textId="77777777">
      <w:pPr>
        <w:numPr>
          <w:ilvl w:val="0"/>
          <w:numId w:val="13"/>
        </w:numPr>
        <w:spacing w:after="288" w:afterLines="120"/>
        <w:rPr>
          <w:rFonts w:cs="Arial"/>
          <w:sz w:val="22"/>
          <w:szCs w:val="22"/>
        </w:rPr>
      </w:pPr>
      <w:r w:rsidRPr="007306E2">
        <w:rPr>
          <w:rFonts w:cs="Arial"/>
          <w:sz w:val="22"/>
          <w:szCs w:val="22"/>
        </w:rPr>
        <w:t>Compatibility with Future Technologies: Future-proofing the robot for technologies and standards that may emerge after this project's completion.</w:t>
      </w:r>
    </w:p>
    <w:p w:rsidRPr="007306E2" w:rsidR="007306E2" w:rsidP="00260D5F" w:rsidRDefault="007306E2" w14:paraId="10BFDFB2" w14:textId="77777777">
      <w:pPr>
        <w:numPr>
          <w:ilvl w:val="0"/>
          <w:numId w:val="13"/>
        </w:numPr>
        <w:spacing w:after="288" w:afterLines="120"/>
        <w:rPr>
          <w:rFonts w:cs="Arial"/>
          <w:sz w:val="22"/>
          <w:szCs w:val="22"/>
        </w:rPr>
      </w:pPr>
      <w:r w:rsidRPr="007306E2">
        <w:rPr>
          <w:rFonts w:cs="Arial"/>
          <w:sz w:val="22"/>
          <w:szCs w:val="22"/>
        </w:rPr>
        <w:t>Phase 2 Development: Any modifications, improvements, or updates that are part of a subsequent phase of the project.</w:t>
      </w:r>
    </w:p>
    <w:p w:rsidRPr="007306E2" w:rsidR="007306E2" w:rsidP="00260D5F" w:rsidRDefault="007306E2" w14:paraId="2BF55C66" w14:textId="77777777">
      <w:pPr>
        <w:numPr>
          <w:ilvl w:val="0"/>
          <w:numId w:val="13"/>
        </w:numPr>
        <w:spacing w:after="288" w:afterLines="120"/>
        <w:rPr>
          <w:rFonts w:cs="Arial"/>
          <w:sz w:val="22"/>
          <w:szCs w:val="22"/>
        </w:rPr>
      </w:pPr>
      <w:r w:rsidRPr="007306E2">
        <w:rPr>
          <w:rFonts w:cs="Arial"/>
          <w:sz w:val="22"/>
          <w:szCs w:val="22"/>
        </w:rPr>
        <w:t>Legal Compliance Changes: Changes required to meet legislative or regulatory mandates beyond the scope of the initial phase.</w:t>
      </w:r>
    </w:p>
    <w:p w:rsidRPr="007306E2" w:rsidR="007306E2" w:rsidP="00260D5F" w:rsidRDefault="007306E2" w14:paraId="7EE67963" w14:textId="77777777">
      <w:pPr>
        <w:numPr>
          <w:ilvl w:val="0"/>
          <w:numId w:val="13"/>
        </w:numPr>
        <w:spacing w:after="288" w:afterLines="120"/>
        <w:rPr>
          <w:rFonts w:cs="Arial"/>
          <w:sz w:val="22"/>
          <w:szCs w:val="22"/>
        </w:rPr>
      </w:pPr>
      <w:r w:rsidRPr="007306E2">
        <w:rPr>
          <w:rFonts w:cs="Arial"/>
          <w:sz w:val="22"/>
          <w:szCs w:val="22"/>
        </w:rPr>
        <w:t>Marketing and Sales: Activities related to marketing, sales, or deployment of the robot, such as market research or sales strategy.</w:t>
      </w:r>
    </w:p>
    <w:p w:rsidRPr="007306E2" w:rsidR="007306E2" w:rsidP="00260D5F" w:rsidRDefault="007306E2" w14:paraId="6ACBBDFA" w14:textId="77777777">
      <w:pPr>
        <w:numPr>
          <w:ilvl w:val="0"/>
          <w:numId w:val="13"/>
        </w:numPr>
        <w:spacing w:after="288" w:afterLines="120"/>
        <w:rPr>
          <w:rFonts w:cs="Arial"/>
          <w:sz w:val="22"/>
          <w:szCs w:val="22"/>
        </w:rPr>
      </w:pPr>
      <w:r w:rsidRPr="007306E2">
        <w:rPr>
          <w:rFonts w:cs="Arial"/>
          <w:sz w:val="22"/>
          <w:szCs w:val="22"/>
        </w:rPr>
        <w:t>User Training: Training programs or resources for end-users are not part of the initial coding phase.</w:t>
      </w:r>
    </w:p>
    <w:p w:rsidRPr="007306E2" w:rsidR="007306E2" w:rsidP="00260D5F" w:rsidRDefault="007306E2" w14:paraId="25441922" w14:textId="77777777">
      <w:pPr>
        <w:numPr>
          <w:ilvl w:val="0"/>
          <w:numId w:val="13"/>
        </w:numPr>
        <w:spacing w:after="288" w:afterLines="120"/>
        <w:rPr>
          <w:rFonts w:cs="Arial"/>
          <w:sz w:val="22"/>
          <w:szCs w:val="22"/>
        </w:rPr>
      </w:pPr>
      <w:r w:rsidRPr="007306E2">
        <w:rPr>
          <w:rFonts w:cs="Arial"/>
          <w:sz w:val="22"/>
          <w:szCs w:val="22"/>
        </w:rPr>
        <w:t>Third-Party Integrations: Integrations with third-party systems or platforms beyond those initially specified.</w:t>
      </w:r>
    </w:p>
    <w:p w:rsidRPr="007306E2" w:rsidR="007306E2" w:rsidP="001243E8" w:rsidRDefault="007306E2" w14:paraId="4084E3D3" w14:textId="77777777">
      <w:pPr>
        <w:spacing w:before="300" w:after="288" w:afterLines="120"/>
        <w:rPr>
          <w:rFonts w:cs="Arial"/>
          <w:sz w:val="22"/>
          <w:szCs w:val="22"/>
        </w:rPr>
      </w:pPr>
      <w:r w:rsidRPr="007306E2">
        <w:rPr>
          <w:rFonts w:cs="Arial"/>
          <w:sz w:val="22"/>
          <w:szCs w:val="22"/>
        </w:rPr>
        <w:t>It's essential to note that while some items are explicitly outside the scope of this initial phase, they may be considered in future project phases or documented separately to ensure transparency and alignment with the project's long-term goals. The scope and objectives may evolve as the project progresses, and those changes should be documented and communicated to stakeholders accordingly.</w:t>
      </w:r>
    </w:p>
    <w:p w:rsidRPr="00D602C4" w:rsidR="00C16623" w:rsidP="00204335" w:rsidRDefault="00A2530D" w14:paraId="43F8AFEA" w14:textId="77777777">
      <w:pPr>
        <w:pStyle w:val="Heading1"/>
      </w:pPr>
      <w:r w:rsidRPr="00D602C4">
        <w:t>Product/</w:t>
      </w:r>
      <w:r w:rsidRPr="00D602C4" w:rsidR="000F73AB">
        <w:t xml:space="preserve">Service </w:t>
      </w:r>
      <w:r w:rsidRPr="00D602C4" w:rsidR="00BE0147">
        <w:t>Description</w:t>
      </w:r>
      <w:bookmarkEnd w:id="4"/>
    </w:p>
    <w:p w:rsidRPr="00D602C4" w:rsidR="00D602C4" w:rsidP="00D602C4" w:rsidRDefault="00D602C4" w14:paraId="00F8CAD3" w14:textId="77777777">
      <w:pPr>
        <w:rPr>
          <w:rFonts w:cs="Arial"/>
          <w:sz w:val="22"/>
          <w:szCs w:val="22"/>
        </w:rPr>
      </w:pPr>
      <w:bookmarkStart w:name="_Ref160248143" w:id="5"/>
      <w:bookmarkStart w:name="_Ref160248157" w:id="6"/>
      <w:bookmarkStart w:name="_Toc21616856" w:id="7"/>
      <w:r w:rsidRPr="00D602C4">
        <w:rPr>
          <w:rFonts w:cs="Arial"/>
          <w:sz w:val="22"/>
          <w:szCs w:val="22"/>
        </w:rPr>
        <w:t>The development of the robot coding project is influenced by multiple factors, including its purpose, market conditions, budget constraints, regulatory requirements, available technology, and operational environment. Considerations such as user experience, scalability, maintenance, security, and risk assessment play essential roles. These factors serve as the background and rationale for specifying detailed requirements, ensuring the robot aligns with market expectations, adheres to regulations, and meets user needs while maintaining quality, safety, and future adaptability.</w:t>
      </w:r>
    </w:p>
    <w:p w:rsidR="00C16623" w:rsidP="000348DA" w:rsidRDefault="008B45FA" w14:paraId="226F2C5E" w14:textId="77777777">
      <w:pPr>
        <w:pStyle w:val="Heading2"/>
      </w:pPr>
      <w:r w:rsidRPr="002A5669">
        <w:t xml:space="preserve">Product </w:t>
      </w:r>
      <w:bookmarkEnd w:id="5"/>
      <w:bookmarkEnd w:id="6"/>
      <w:r w:rsidRPr="002A5669" w:rsidR="00AA3988">
        <w:t>Context</w:t>
      </w:r>
      <w:bookmarkEnd w:id="7"/>
    </w:p>
    <w:p w:rsidRPr="00DA6058" w:rsidR="00DA6058" w:rsidP="00DA6058" w:rsidRDefault="00DA6058" w14:paraId="0E115EE8" w14:textId="77777777">
      <w:pPr>
        <w:spacing w:after="300"/>
        <w:rPr>
          <w:rFonts w:cs="Arial"/>
          <w:sz w:val="22"/>
          <w:szCs w:val="22"/>
        </w:rPr>
      </w:pPr>
      <w:bookmarkStart w:name="_Toc21616857" w:id="8"/>
      <w:r w:rsidRPr="00DA6058">
        <w:rPr>
          <w:rFonts w:cs="Arial"/>
          <w:sz w:val="22"/>
          <w:szCs w:val="22"/>
        </w:rPr>
        <w:t>The product, in this case, the robot developed as part of the coding project, may have relationships with other products, systems, or components depending on its intended use and functionality. Whether it's independent and self-contained or interfaces with various related systems will vary based on its design and purpose. Here are two scenarios to consider:</w:t>
      </w:r>
    </w:p>
    <w:p w:rsidRPr="00DA6058" w:rsidR="00DA6058" w:rsidP="00260D5F" w:rsidRDefault="00DA6058" w14:paraId="4B72906B" w14:textId="77777777">
      <w:pPr>
        <w:numPr>
          <w:ilvl w:val="0"/>
          <w:numId w:val="14"/>
        </w:numPr>
        <w:rPr>
          <w:rFonts w:cs="Arial"/>
          <w:sz w:val="22"/>
          <w:szCs w:val="22"/>
        </w:rPr>
      </w:pPr>
      <w:r w:rsidRPr="00DA6058">
        <w:rPr>
          <w:rFonts w:cs="Arial"/>
          <w:sz w:val="22"/>
          <w:szCs w:val="22"/>
        </w:rPr>
        <w:t>Independent and Self-Contained Robot:</w:t>
      </w:r>
    </w:p>
    <w:p w:rsidRPr="00DA6058" w:rsidR="00DA6058" w:rsidP="00260D5F" w:rsidRDefault="00DA6058" w14:paraId="051B442C" w14:textId="77777777">
      <w:pPr>
        <w:numPr>
          <w:ilvl w:val="1"/>
          <w:numId w:val="14"/>
        </w:numPr>
        <w:rPr>
          <w:rFonts w:cs="Arial"/>
          <w:sz w:val="22"/>
          <w:szCs w:val="22"/>
        </w:rPr>
      </w:pPr>
      <w:r w:rsidRPr="00DA6058">
        <w:rPr>
          <w:rFonts w:cs="Arial"/>
          <w:sz w:val="22"/>
          <w:szCs w:val="22"/>
        </w:rPr>
        <w:t>In some cases, the robot may be designed to be independent and self-contained, performing its tasks without the need for external interfaces. For example, a cleaning robot in a household environment may operate autonomously, without direct connections to other systems or components.</w:t>
      </w:r>
    </w:p>
    <w:p w:rsidRPr="00DA6058" w:rsidR="00DA6058" w:rsidP="00260D5F" w:rsidRDefault="00DA6058" w14:paraId="021303A9" w14:textId="77777777">
      <w:pPr>
        <w:numPr>
          <w:ilvl w:val="1"/>
          <w:numId w:val="14"/>
        </w:numPr>
        <w:rPr>
          <w:rFonts w:cs="Arial"/>
          <w:sz w:val="22"/>
          <w:szCs w:val="22"/>
        </w:rPr>
      </w:pPr>
      <w:r w:rsidRPr="00DA6058">
        <w:rPr>
          <w:rFonts w:cs="Arial"/>
          <w:sz w:val="22"/>
          <w:szCs w:val="22"/>
        </w:rPr>
        <w:t>Such a robot would have its sensors, control systems, power source, and onboard intelligence, making it self-sufficient for its intended tasks.</w:t>
      </w:r>
    </w:p>
    <w:p w:rsidRPr="00DA6058" w:rsidR="00DA6058" w:rsidP="00260D5F" w:rsidRDefault="00DA6058" w14:paraId="2E801C4C" w14:textId="77777777">
      <w:pPr>
        <w:numPr>
          <w:ilvl w:val="0"/>
          <w:numId w:val="14"/>
        </w:numPr>
        <w:rPr>
          <w:rFonts w:cs="Arial"/>
          <w:sz w:val="22"/>
          <w:szCs w:val="22"/>
        </w:rPr>
      </w:pPr>
      <w:r w:rsidRPr="00DA6058">
        <w:rPr>
          <w:rFonts w:cs="Arial"/>
          <w:sz w:val="22"/>
          <w:szCs w:val="22"/>
        </w:rPr>
        <w:t>Interconnected Robot with External Interfaces:</w:t>
      </w:r>
    </w:p>
    <w:p w:rsidRPr="00DA6058" w:rsidR="00DA6058" w:rsidP="00260D5F" w:rsidRDefault="00DA6058" w14:paraId="03CA6868" w14:textId="77777777">
      <w:pPr>
        <w:numPr>
          <w:ilvl w:val="1"/>
          <w:numId w:val="14"/>
        </w:numPr>
        <w:rPr>
          <w:rFonts w:cs="Arial"/>
          <w:sz w:val="22"/>
          <w:szCs w:val="22"/>
        </w:rPr>
      </w:pPr>
      <w:r w:rsidRPr="00DA6058">
        <w:rPr>
          <w:rFonts w:cs="Arial"/>
          <w:sz w:val="22"/>
          <w:szCs w:val="22"/>
        </w:rPr>
        <w:t>In other scenarios, the robot may be designed to interface with a variety of related systems or components. This is common in industrial, healthcare, or research applications.</w:t>
      </w:r>
    </w:p>
    <w:p w:rsidRPr="00DA6058" w:rsidR="00DA6058" w:rsidP="00260D5F" w:rsidRDefault="00DA6058" w14:paraId="07140B44" w14:textId="77777777">
      <w:pPr>
        <w:numPr>
          <w:ilvl w:val="1"/>
          <w:numId w:val="14"/>
        </w:numPr>
        <w:rPr>
          <w:rFonts w:cs="Arial"/>
          <w:sz w:val="22"/>
          <w:szCs w:val="22"/>
        </w:rPr>
      </w:pPr>
      <w:r w:rsidRPr="00DA6058">
        <w:rPr>
          <w:rFonts w:cs="Arial"/>
          <w:sz w:val="22"/>
          <w:szCs w:val="22"/>
        </w:rPr>
        <w:t>A diagram of the major components and relationships might include:</w:t>
      </w:r>
    </w:p>
    <w:p w:rsidRPr="00DA6058" w:rsidR="00DA6058" w:rsidP="00260D5F" w:rsidRDefault="00DA6058" w14:paraId="2700ECFF" w14:textId="77777777">
      <w:pPr>
        <w:numPr>
          <w:ilvl w:val="2"/>
          <w:numId w:val="14"/>
        </w:numPr>
        <w:rPr>
          <w:rFonts w:cs="Arial"/>
          <w:sz w:val="22"/>
          <w:szCs w:val="22"/>
        </w:rPr>
      </w:pPr>
      <w:r w:rsidRPr="00DA6058">
        <w:rPr>
          <w:rFonts w:cs="Arial"/>
          <w:sz w:val="22"/>
          <w:szCs w:val="22"/>
        </w:rPr>
        <w:t>Robot Core: The robot's main hardware and software components, including sensors, actuators, control unit, and communication interfaces.</w:t>
      </w:r>
    </w:p>
    <w:p w:rsidRPr="00DA6058" w:rsidR="00DA6058" w:rsidP="00260D5F" w:rsidRDefault="00DA6058" w14:paraId="6990BC70" w14:textId="77777777">
      <w:pPr>
        <w:numPr>
          <w:ilvl w:val="2"/>
          <w:numId w:val="14"/>
        </w:numPr>
        <w:rPr>
          <w:rFonts w:cs="Arial"/>
          <w:sz w:val="22"/>
          <w:szCs w:val="22"/>
        </w:rPr>
      </w:pPr>
      <w:r w:rsidRPr="00DA6058">
        <w:rPr>
          <w:rFonts w:cs="Arial"/>
          <w:sz w:val="22"/>
          <w:szCs w:val="22"/>
        </w:rPr>
        <w:t>Central Control System: An external system that manages and coordinates multiple robots in a fleet.</w:t>
      </w:r>
    </w:p>
    <w:p w:rsidRPr="00DA6058" w:rsidR="00DA6058" w:rsidP="00260D5F" w:rsidRDefault="00DA6058" w14:paraId="709A11AA" w14:textId="77777777">
      <w:pPr>
        <w:numPr>
          <w:ilvl w:val="2"/>
          <w:numId w:val="14"/>
        </w:numPr>
        <w:rPr>
          <w:rFonts w:cs="Arial"/>
          <w:sz w:val="22"/>
          <w:szCs w:val="22"/>
        </w:rPr>
      </w:pPr>
      <w:r w:rsidRPr="00DA6058">
        <w:rPr>
          <w:rFonts w:cs="Arial"/>
          <w:sz w:val="22"/>
          <w:szCs w:val="22"/>
        </w:rPr>
        <w:t>User Interface: A human-machine interface that allows operators or users to control and monitor the robot's activities.</w:t>
      </w:r>
    </w:p>
    <w:p w:rsidRPr="00DA6058" w:rsidR="00DA6058" w:rsidP="00260D5F" w:rsidRDefault="00DA6058" w14:paraId="61A4A60F" w14:textId="77777777">
      <w:pPr>
        <w:numPr>
          <w:ilvl w:val="2"/>
          <w:numId w:val="14"/>
        </w:numPr>
        <w:rPr>
          <w:rFonts w:cs="Arial"/>
          <w:sz w:val="22"/>
          <w:szCs w:val="22"/>
        </w:rPr>
      </w:pPr>
      <w:r w:rsidRPr="00DA6058">
        <w:rPr>
          <w:rFonts w:cs="Arial"/>
          <w:sz w:val="22"/>
          <w:szCs w:val="22"/>
        </w:rPr>
        <w:t>Data Communication: Interfaces with external data networks or cloud services for data exchange and updates.</w:t>
      </w:r>
    </w:p>
    <w:p w:rsidRPr="00DA6058" w:rsidR="00DA6058" w:rsidP="00260D5F" w:rsidRDefault="00DA6058" w14:paraId="04837EAB" w14:textId="77777777">
      <w:pPr>
        <w:numPr>
          <w:ilvl w:val="2"/>
          <w:numId w:val="14"/>
        </w:numPr>
        <w:rPr>
          <w:rFonts w:cs="Arial"/>
          <w:sz w:val="22"/>
          <w:szCs w:val="22"/>
        </w:rPr>
      </w:pPr>
      <w:r w:rsidRPr="00DA6058">
        <w:rPr>
          <w:rFonts w:cs="Arial"/>
          <w:sz w:val="22"/>
          <w:szCs w:val="22"/>
        </w:rPr>
        <w:t>Integration with Other Machines: The robot may need to interact with other machines or systems in a production line, sharing data or collaborating on tasks.</w:t>
      </w:r>
    </w:p>
    <w:p w:rsidRPr="00DA6058" w:rsidR="00DA6058" w:rsidP="00260D5F" w:rsidRDefault="00DA6058" w14:paraId="439F2B35" w14:textId="77777777">
      <w:pPr>
        <w:numPr>
          <w:ilvl w:val="2"/>
          <w:numId w:val="14"/>
        </w:numPr>
        <w:rPr>
          <w:rFonts w:cs="Arial"/>
          <w:sz w:val="22"/>
          <w:szCs w:val="22"/>
        </w:rPr>
      </w:pPr>
      <w:r w:rsidRPr="00DA6058">
        <w:rPr>
          <w:rFonts w:cs="Arial"/>
          <w:sz w:val="22"/>
          <w:szCs w:val="22"/>
        </w:rPr>
        <w:t>Environmental Sensors: Sensors within the robot that monitor the environment and gather data for navigation and decision-making.</w:t>
      </w:r>
    </w:p>
    <w:p w:rsidRPr="00DA6058" w:rsidR="00DA6058" w:rsidP="00260D5F" w:rsidRDefault="00DA6058" w14:paraId="4C4955DD" w14:textId="77777777">
      <w:pPr>
        <w:numPr>
          <w:ilvl w:val="2"/>
          <w:numId w:val="14"/>
        </w:numPr>
        <w:rPr>
          <w:rFonts w:cs="Arial"/>
          <w:sz w:val="22"/>
          <w:szCs w:val="22"/>
        </w:rPr>
      </w:pPr>
      <w:r w:rsidRPr="00DA6058">
        <w:rPr>
          <w:rFonts w:cs="Arial"/>
          <w:sz w:val="22"/>
          <w:szCs w:val="22"/>
        </w:rPr>
        <w:t>Remote Control: A remote control system for operators to take over in case of emergencies or for specific tasks.</w:t>
      </w:r>
    </w:p>
    <w:p w:rsidRPr="00DA6058" w:rsidR="00DA6058" w:rsidP="00260D5F" w:rsidRDefault="00DA6058" w14:paraId="346FCF4F" w14:textId="77777777">
      <w:pPr>
        <w:numPr>
          <w:ilvl w:val="2"/>
          <w:numId w:val="14"/>
        </w:numPr>
        <w:rPr>
          <w:rFonts w:cs="Arial"/>
          <w:sz w:val="22"/>
          <w:szCs w:val="22"/>
        </w:rPr>
      </w:pPr>
      <w:r w:rsidRPr="00DA6058">
        <w:rPr>
          <w:rFonts w:cs="Arial"/>
          <w:sz w:val="22"/>
          <w:szCs w:val="22"/>
        </w:rPr>
        <w:t>Cloud Services: Access to cloud-based services for software updates, data storage, and analytics.</w:t>
      </w:r>
    </w:p>
    <w:p w:rsidRPr="00DA6058" w:rsidR="00DA6058" w:rsidP="00260D5F" w:rsidRDefault="00DA6058" w14:paraId="4070E33D" w14:textId="77777777">
      <w:pPr>
        <w:numPr>
          <w:ilvl w:val="1"/>
          <w:numId w:val="14"/>
        </w:numPr>
        <w:rPr>
          <w:rFonts w:cs="Arial"/>
          <w:sz w:val="22"/>
          <w:szCs w:val="22"/>
        </w:rPr>
      </w:pPr>
      <w:r w:rsidRPr="00DA6058">
        <w:rPr>
          <w:rFonts w:cs="Arial"/>
          <w:sz w:val="22"/>
          <w:szCs w:val="22"/>
        </w:rPr>
        <w:t>The interconnections among these components may include wired and wireless data links, control signals, and power supplies.</w:t>
      </w:r>
    </w:p>
    <w:p w:rsidRPr="00DA6058" w:rsidR="00DA6058" w:rsidP="00DA6058" w:rsidRDefault="00DA6058" w14:paraId="45CA7752" w14:textId="77777777">
      <w:pPr>
        <w:spacing w:before="300"/>
        <w:rPr>
          <w:rFonts w:cs="Arial"/>
          <w:sz w:val="22"/>
          <w:szCs w:val="22"/>
        </w:rPr>
      </w:pPr>
      <w:r w:rsidRPr="00DA6058">
        <w:rPr>
          <w:rFonts w:cs="Arial"/>
          <w:sz w:val="22"/>
          <w:szCs w:val="22"/>
        </w:rPr>
        <w:t>The exact nature of these relationships and interfaces depends on the robot's design specifications and intended application. Some robots may operate independently, while others may be part of a larger network of interconnected devices and systems, creating a more complex ecosystem. The diagram can provide a visual representation of these relationships and help in understanding the robot's place within a larger system.</w:t>
      </w:r>
    </w:p>
    <w:p w:rsidR="00C16623" w:rsidP="000348DA" w:rsidRDefault="008B45FA" w14:paraId="5EFF96D9" w14:textId="77777777">
      <w:pPr>
        <w:pStyle w:val="Heading2"/>
      </w:pPr>
      <w:r w:rsidRPr="002A5669">
        <w:t xml:space="preserve">User </w:t>
      </w:r>
      <w:r w:rsidRPr="002A5669" w:rsidR="00BE0147">
        <w:t>Characteristics</w:t>
      </w:r>
      <w:bookmarkEnd w:id="8"/>
    </w:p>
    <w:p w:rsidRPr="00F659C8" w:rsidR="00F659C8" w:rsidP="00260D5F" w:rsidRDefault="00F659C8" w14:paraId="26601128" w14:textId="77777777">
      <w:pPr>
        <w:numPr>
          <w:ilvl w:val="0"/>
          <w:numId w:val="15"/>
        </w:numPr>
        <w:rPr>
          <w:rFonts w:cs="Arial"/>
          <w:sz w:val="22"/>
          <w:szCs w:val="22"/>
        </w:rPr>
      </w:pPr>
      <w:bookmarkStart w:name="_Toc21616858" w:id="9"/>
      <w:r w:rsidRPr="00F659C8">
        <w:rPr>
          <w:rFonts w:cs="Arial"/>
          <w:sz w:val="22"/>
          <w:szCs w:val="22"/>
        </w:rPr>
        <w:t>Student User Profile:</w:t>
      </w:r>
    </w:p>
    <w:p w:rsidRPr="00F659C8" w:rsidR="00F659C8" w:rsidP="00260D5F" w:rsidRDefault="00F659C8" w14:paraId="4E7EFBB4" w14:textId="77777777">
      <w:pPr>
        <w:numPr>
          <w:ilvl w:val="1"/>
          <w:numId w:val="15"/>
        </w:numPr>
        <w:rPr>
          <w:rFonts w:cs="Arial"/>
          <w:sz w:val="22"/>
          <w:szCs w:val="22"/>
        </w:rPr>
      </w:pPr>
      <w:r w:rsidRPr="00F659C8">
        <w:rPr>
          <w:rFonts w:cs="Arial"/>
          <w:sz w:val="22"/>
          <w:szCs w:val="22"/>
        </w:rPr>
        <w:t>Type: Student</w:t>
      </w:r>
    </w:p>
    <w:p w:rsidRPr="00F659C8" w:rsidR="00F659C8" w:rsidP="00260D5F" w:rsidRDefault="00F659C8" w14:paraId="788B0FDD" w14:textId="77777777">
      <w:pPr>
        <w:numPr>
          <w:ilvl w:val="1"/>
          <w:numId w:val="15"/>
        </w:numPr>
        <w:rPr>
          <w:rFonts w:cs="Arial"/>
          <w:sz w:val="22"/>
          <w:szCs w:val="22"/>
        </w:rPr>
      </w:pPr>
      <w:r w:rsidRPr="00F659C8">
        <w:rPr>
          <w:rFonts w:cs="Arial"/>
          <w:sz w:val="22"/>
          <w:szCs w:val="22"/>
        </w:rPr>
        <w:t>Experience: Limited experience with robotics and coding, primarily focused on educational activities.</w:t>
      </w:r>
    </w:p>
    <w:p w:rsidRPr="00F659C8" w:rsidR="00F659C8" w:rsidP="00260D5F" w:rsidRDefault="00F659C8" w14:paraId="09EC8B92" w14:textId="77777777">
      <w:pPr>
        <w:numPr>
          <w:ilvl w:val="1"/>
          <w:numId w:val="15"/>
        </w:numPr>
        <w:rPr>
          <w:rFonts w:cs="Arial"/>
          <w:sz w:val="22"/>
          <w:szCs w:val="22"/>
        </w:rPr>
      </w:pPr>
      <w:r w:rsidRPr="00F659C8">
        <w:rPr>
          <w:rFonts w:cs="Arial"/>
          <w:sz w:val="22"/>
          <w:szCs w:val="22"/>
        </w:rPr>
        <w:t>Technical Expertise: Basic understanding of coding concepts, such as block-based programming, and some exposure to robotics in classroom settings.</w:t>
      </w:r>
    </w:p>
    <w:p w:rsidRPr="00F659C8" w:rsidR="00F659C8" w:rsidP="00260D5F" w:rsidRDefault="00F659C8" w14:paraId="52B3244C" w14:textId="77777777">
      <w:pPr>
        <w:numPr>
          <w:ilvl w:val="1"/>
          <w:numId w:val="15"/>
        </w:numPr>
        <w:rPr>
          <w:rFonts w:cs="Arial"/>
          <w:sz w:val="22"/>
          <w:szCs w:val="22"/>
        </w:rPr>
      </w:pPr>
      <w:r w:rsidRPr="00F659C8">
        <w:rPr>
          <w:rFonts w:cs="Arial"/>
          <w:sz w:val="22"/>
          <w:szCs w:val="22"/>
        </w:rPr>
        <w:t>General Characteristics: Typically younger users with a strong interest in learning about robotics. They may have varying levels of motivation and may use the robot for educational projects, competitions, or STEM-related activities. User-friendly interfaces and educational materials are essential to engage this group.</w:t>
      </w:r>
    </w:p>
    <w:p w:rsidRPr="00F659C8" w:rsidR="00F659C8" w:rsidP="00260D5F" w:rsidRDefault="00F659C8" w14:paraId="3D8463A8" w14:textId="77777777">
      <w:pPr>
        <w:numPr>
          <w:ilvl w:val="0"/>
          <w:numId w:val="15"/>
        </w:numPr>
        <w:rPr>
          <w:rFonts w:cs="Arial"/>
          <w:sz w:val="22"/>
          <w:szCs w:val="22"/>
        </w:rPr>
      </w:pPr>
      <w:r w:rsidRPr="00F659C8">
        <w:rPr>
          <w:rFonts w:cs="Arial"/>
          <w:sz w:val="22"/>
          <w:szCs w:val="22"/>
        </w:rPr>
        <w:t>Faculty User Profile:</w:t>
      </w:r>
    </w:p>
    <w:p w:rsidRPr="00F659C8" w:rsidR="00F659C8" w:rsidP="00260D5F" w:rsidRDefault="00F659C8" w14:paraId="1AEFFB07" w14:textId="77777777">
      <w:pPr>
        <w:numPr>
          <w:ilvl w:val="1"/>
          <w:numId w:val="15"/>
        </w:numPr>
        <w:rPr>
          <w:rFonts w:cs="Arial"/>
          <w:sz w:val="22"/>
          <w:szCs w:val="22"/>
        </w:rPr>
      </w:pPr>
      <w:r w:rsidRPr="00F659C8">
        <w:rPr>
          <w:rFonts w:cs="Arial"/>
          <w:sz w:val="22"/>
          <w:szCs w:val="22"/>
        </w:rPr>
        <w:t>Type: Faculty</w:t>
      </w:r>
    </w:p>
    <w:p w:rsidRPr="00F659C8" w:rsidR="00F659C8" w:rsidP="00260D5F" w:rsidRDefault="00F659C8" w14:paraId="037DEA9A" w14:textId="77777777">
      <w:pPr>
        <w:numPr>
          <w:ilvl w:val="1"/>
          <w:numId w:val="15"/>
        </w:numPr>
        <w:rPr>
          <w:rFonts w:cs="Arial"/>
          <w:sz w:val="22"/>
          <w:szCs w:val="22"/>
        </w:rPr>
      </w:pPr>
      <w:r w:rsidRPr="00F659C8">
        <w:rPr>
          <w:rFonts w:cs="Arial"/>
          <w:sz w:val="22"/>
          <w:szCs w:val="22"/>
        </w:rPr>
        <w:t>Experience: Experienced educators with backgrounds in teaching science, technology, engineering, or mathematics (STEM) subjects.</w:t>
      </w:r>
    </w:p>
    <w:p w:rsidRPr="00F659C8" w:rsidR="00F659C8" w:rsidP="00260D5F" w:rsidRDefault="00F659C8" w14:paraId="109DCC1F" w14:textId="77777777">
      <w:pPr>
        <w:numPr>
          <w:ilvl w:val="1"/>
          <w:numId w:val="15"/>
        </w:numPr>
        <w:rPr>
          <w:rFonts w:cs="Arial"/>
          <w:sz w:val="22"/>
          <w:szCs w:val="22"/>
        </w:rPr>
      </w:pPr>
      <w:r w:rsidRPr="00F659C8">
        <w:rPr>
          <w:rFonts w:cs="Arial"/>
          <w:sz w:val="22"/>
          <w:szCs w:val="22"/>
        </w:rPr>
        <w:t>Technical Expertise: Proficient in instructional methods, pedagogy, and curriculum development. They may have some technical expertise in coding and robotics.</w:t>
      </w:r>
    </w:p>
    <w:p w:rsidRPr="00F659C8" w:rsidR="00F659C8" w:rsidP="00260D5F" w:rsidRDefault="00F659C8" w14:paraId="10AC8141" w14:textId="77777777">
      <w:pPr>
        <w:numPr>
          <w:ilvl w:val="1"/>
          <w:numId w:val="15"/>
        </w:numPr>
        <w:rPr>
          <w:rFonts w:cs="Arial"/>
          <w:sz w:val="22"/>
          <w:szCs w:val="22"/>
        </w:rPr>
      </w:pPr>
      <w:r w:rsidRPr="00F659C8">
        <w:rPr>
          <w:rFonts w:cs="Arial"/>
          <w:sz w:val="22"/>
          <w:szCs w:val="22"/>
        </w:rPr>
        <w:t>General Characteristics: Faculty members may use the robot as a teaching tool in classrooms or educational programs. They need support for integrating the robot into their curriculum, access to educational resources, and the ability to customize the robot's programming for specific learning objectives.</w:t>
      </w:r>
    </w:p>
    <w:p w:rsidRPr="00F659C8" w:rsidR="00F659C8" w:rsidP="00260D5F" w:rsidRDefault="00F659C8" w14:paraId="44E752BC" w14:textId="77777777">
      <w:pPr>
        <w:numPr>
          <w:ilvl w:val="0"/>
          <w:numId w:val="15"/>
        </w:numPr>
        <w:rPr>
          <w:rFonts w:cs="Arial"/>
          <w:sz w:val="22"/>
          <w:szCs w:val="22"/>
        </w:rPr>
      </w:pPr>
      <w:r w:rsidRPr="00F659C8">
        <w:rPr>
          <w:rFonts w:cs="Arial"/>
          <w:sz w:val="22"/>
          <w:szCs w:val="22"/>
        </w:rPr>
        <w:t>Staff User Profile:</w:t>
      </w:r>
    </w:p>
    <w:p w:rsidRPr="00F659C8" w:rsidR="00F659C8" w:rsidP="00260D5F" w:rsidRDefault="00F659C8" w14:paraId="795DD202" w14:textId="77777777">
      <w:pPr>
        <w:numPr>
          <w:ilvl w:val="1"/>
          <w:numId w:val="15"/>
        </w:numPr>
        <w:rPr>
          <w:rFonts w:cs="Arial"/>
          <w:sz w:val="22"/>
          <w:szCs w:val="22"/>
        </w:rPr>
      </w:pPr>
      <w:r w:rsidRPr="00F659C8">
        <w:rPr>
          <w:rFonts w:cs="Arial"/>
          <w:sz w:val="22"/>
          <w:szCs w:val="22"/>
        </w:rPr>
        <w:t>Type: Staff</w:t>
      </w:r>
    </w:p>
    <w:p w:rsidRPr="00F659C8" w:rsidR="00F659C8" w:rsidP="00260D5F" w:rsidRDefault="00F659C8" w14:paraId="1F4E7D28" w14:textId="77777777">
      <w:pPr>
        <w:numPr>
          <w:ilvl w:val="1"/>
          <w:numId w:val="15"/>
        </w:numPr>
        <w:rPr>
          <w:rFonts w:cs="Arial"/>
          <w:sz w:val="22"/>
          <w:szCs w:val="22"/>
        </w:rPr>
      </w:pPr>
      <w:r w:rsidRPr="00F659C8">
        <w:rPr>
          <w:rFonts w:cs="Arial"/>
          <w:sz w:val="22"/>
          <w:szCs w:val="22"/>
        </w:rPr>
        <w:t>Experience: Variable, depending on the role within the organization. Staff members may include administrative, technical support, or operations personnel.</w:t>
      </w:r>
    </w:p>
    <w:p w:rsidRPr="00F659C8" w:rsidR="00F659C8" w:rsidP="00260D5F" w:rsidRDefault="00F659C8" w14:paraId="212426B3" w14:textId="77777777">
      <w:pPr>
        <w:numPr>
          <w:ilvl w:val="1"/>
          <w:numId w:val="15"/>
        </w:numPr>
        <w:rPr>
          <w:rFonts w:cs="Arial"/>
          <w:sz w:val="22"/>
          <w:szCs w:val="22"/>
        </w:rPr>
      </w:pPr>
      <w:r w:rsidRPr="00F659C8">
        <w:rPr>
          <w:rFonts w:cs="Arial"/>
          <w:sz w:val="22"/>
          <w:szCs w:val="22"/>
        </w:rPr>
        <w:t>Technical Expertise: Ranges from non-technical to moderate technical expertise, depending on job responsibilities.</w:t>
      </w:r>
    </w:p>
    <w:p w:rsidRPr="00F659C8" w:rsidR="00F659C8" w:rsidP="00260D5F" w:rsidRDefault="00F659C8" w14:paraId="02ED593A" w14:textId="77777777">
      <w:pPr>
        <w:numPr>
          <w:ilvl w:val="1"/>
          <w:numId w:val="15"/>
        </w:numPr>
        <w:rPr>
          <w:rFonts w:cs="Arial"/>
          <w:sz w:val="22"/>
          <w:szCs w:val="22"/>
        </w:rPr>
      </w:pPr>
      <w:r w:rsidRPr="00F659C8">
        <w:rPr>
          <w:rFonts w:cs="Arial"/>
          <w:sz w:val="22"/>
          <w:szCs w:val="22"/>
        </w:rPr>
        <w:t>General Characteristics: Staff users may interact with the robot in administrative or operational contexts. They require ease of use, clear interfaces, and minimal technical barriers to perform their tasks. Training and support should be accessible for staff members with varying levels of technical knowledge.</w:t>
      </w:r>
    </w:p>
    <w:p w:rsidRPr="00F659C8" w:rsidR="00F659C8" w:rsidP="00260D5F" w:rsidRDefault="00F659C8" w14:paraId="6684C263" w14:textId="77777777">
      <w:pPr>
        <w:numPr>
          <w:ilvl w:val="0"/>
          <w:numId w:val="15"/>
        </w:numPr>
        <w:rPr>
          <w:rFonts w:cs="Arial"/>
          <w:sz w:val="22"/>
          <w:szCs w:val="22"/>
        </w:rPr>
      </w:pPr>
      <w:r w:rsidRPr="00F659C8">
        <w:rPr>
          <w:rFonts w:cs="Arial"/>
          <w:sz w:val="22"/>
          <w:szCs w:val="22"/>
        </w:rPr>
        <w:t>Other User Profile:</w:t>
      </w:r>
    </w:p>
    <w:p w:rsidRPr="00F659C8" w:rsidR="00F659C8" w:rsidP="00260D5F" w:rsidRDefault="00F659C8" w14:paraId="0E223247" w14:textId="77777777">
      <w:pPr>
        <w:numPr>
          <w:ilvl w:val="1"/>
          <w:numId w:val="15"/>
        </w:numPr>
        <w:rPr>
          <w:rFonts w:cs="Arial"/>
          <w:sz w:val="22"/>
          <w:szCs w:val="22"/>
        </w:rPr>
      </w:pPr>
      <w:r w:rsidRPr="00F659C8">
        <w:rPr>
          <w:rFonts w:cs="Arial"/>
          <w:sz w:val="22"/>
          <w:szCs w:val="22"/>
        </w:rPr>
        <w:t>Type: Other</w:t>
      </w:r>
    </w:p>
    <w:p w:rsidRPr="00F659C8" w:rsidR="00F659C8" w:rsidP="00260D5F" w:rsidRDefault="00F659C8" w14:paraId="50EF7DE5" w14:textId="77777777">
      <w:pPr>
        <w:numPr>
          <w:ilvl w:val="1"/>
          <w:numId w:val="15"/>
        </w:numPr>
        <w:rPr>
          <w:rFonts w:cs="Arial"/>
          <w:sz w:val="22"/>
          <w:szCs w:val="22"/>
        </w:rPr>
      </w:pPr>
      <w:r w:rsidRPr="00F659C8">
        <w:rPr>
          <w:rFonts w:cs="Arial"/>
          <w:sz w:val="22"/>
          <w:szCs w:val="22"/>
        </w:rPr>
        <w:t>Experience: Diverse backgrounds and experiences, including hobbyists, researchers, and individuals with specific application needs.</w:t>
      </w:r>
    </w:p>
    <w:p w:rsidRPr="00F659C8" w:rsidR="00F659C8" w:rsidP="00260D5F" w:rsidRDefault="00F659C8" w14:paraId="0EBDAB90" w14:textId="77777777">
      <w:pPr>
        <w:numPr>
          <w:ilvl w:val="1"/>
          <w:numId w:val="15"/>
        </w:numPr>
        <w:rPr>
          <w:rFonts w:cs="Arial"/>
          <w:sz w:val="22"/>
          <w:szCs w:val="22"/>
        </w:rPr>
      </w:pPr>
      <w:r w:rsidRPr="00F659C8">
        <w:rPr>
          <w:rFonts w:cs="Arial"/>
          <w:sz w:val="22"/>
          <w:szCs w:val="22"/>
        </w:rPr>
        <w:t>Technical Expertise: Variable, from novice to expert, depending on the individual's goals and interests.</w:t>
      </w:r>
    </w:p>
    <w:p w:rsidRPr="00F659C8" w:rsidR="00F659C8" w:rsidP="00260D5F" w:rsidRDefault="00F659C8" w14:paraId="1D6B5FF9" w14:textId="77777777">
      <w:pPr>
        <w:numPr>
          <w:ilvl w:val="1"/>
          <w:numId w:val="15"/>
        </w:numPr>
        <w:rPr>
          <w:rFonts w:cs="Arial"/>
          <w:sz w:val="22"/>
          <w:szCs w:val="22"/>
        </w:rPr>
      </w:pPr>
      <w:r w:rsidRPr="00F659C8">
        <w:rPr>
          <w:rFonts w:cs="Arial"/>
          <w:sz w:val="22"/>
          <w:szCs w:val="22"/>
        </w:rPr>
        <w:t>General Characteristics: This group may have unique and specialized use cases for the robot. It may include researchers using the robot for experiments, hobbyists exploring robotics as a passion, or professionals seeking solutions for specific tasks. The product should provide flexibility and customization options to accommodate a wide range of user needs.</w:t>
      </w:r>
    </w:p>
    <w:p w:rsidRPr="00F659C8" w:rsidR="00F659C8" w:rsidP="00F659C8" w:rsidRDefault="00F659C8" w14:paraId="3B4D90D3" w14:textId="77777777">
      <w:pPr>
        <w:spacing w:before="300"/>
        <w:rPr>
          <w:rFonts w:cs="Arial"/>
          <w:sz w:val="22"/>
          <w:szCs w:val="22"/>
        </w:rPr>
      </w:pPr>
      <w:r w:rsidRPr="00F659C8">
        <w:rPr>
          <w:rFonts w:cs="Arial"/>
          <w:sz w:val="22"/>
          <w:szCs w:val="22"/>
        </w:rPr>
        <w:t>Understanding these customer profiles is crucial for tailoring the product to meet the needs and expectations of different user groups. By considering the varying levels of experience, technical expertise, and motivations of each user type, the robot product can be designed to be user-friendly, educational, and adaptable to a broad range of applications.</w:t>
      </w:r>
    </w:p>
    <w:p w:rsidR="00161394" w:rsidP="000348DA" w:rsidRDefault="00161394" w14:paraId="0536D5FF" w14:textId="77777777">
      <w:pPr>
        <w:pStyle w:val="Heading2"/>
      </w:pPr>
      <w:r w:rsidRPr="002A5669">
        <w:t>Assumptions</w:t>
      </w:r>
      <w:bookmarkEnd w:id="9"/>
      <w:r w:rsidRPr="002A5669">
        <w:t xml:space="preserve"> </w:t>
      </w:r>
    </w:p>
    <w:p w:rsidRPr="00AA5ECD" w:rsidR="00AA5ECD" w:rsidP="00260D5F" w:rsidRDefault="00AA5ECD" w14:paraId="75935F82" w14:textId="77777777">
      <w:pPr>
        <w:numPr>
          <w:ilvl w:val="0"/>
          <w:numId w:val="16"/>
        </w:numPr>
        <w:rPr>
          <w:rFonts w:cs="Arial"/>
          <w:sz w:val="22"/>
          <w:szCs w:val="22"/>
        </w:rPr>
      </w:pPr>
      <w:bookmarkStart w:name="_Toc21616859" w:id="10"/>
      <w:r w:rsidRPr="00AA5ECD">
        <w:rPr>
          <w:rFonts w:cs="Arial"/>
          <w:sz w:val="22"/>
          <w:szCs w:val="22"/>
        </w:rPr>
        <w:t>Availability of Compatible Hardware:</w:t>
      </w:r>
    </w:p>
    <w:p w:rsidRPr="00AA5ECD" w:rsidR="00AA5ECD" w:rsidP="00260D5F" w:rsidRDefault="00AA5ECD" w14:paraId="31C40579" w14:textId="77777777">
      <w:pPr>
        <w:numPr>
          <w:ilvl w:val="1"/>
          <w:numId w:val="16"/>
        </w:numPr>
        <w:rPr>
          <w:rFonts w:cs="Arial"/>
          <w:sz w:val="22"/>
          <w:szCs w:val="22"/>
        </w:rPr>
      </w:pPr>
      <w:r w:rsidRPr="00AA5ECD">
        <w:rPr>
          <w:rFonts w:cs="Arial"/>
          <w:sz w:val="22"/>
          <w:szCs w:val="22"/>
        </w:rPr>
        <w:t>Assumption: It is assumed that the necessary hardware components, including sensors and actuators, required for the robot's functionality are readily available and can be sourced without significant delays.</w:t>
      </w:r>
    </w:p>
    <w:p w:rsidRPr="00AA5ECD" w:rsidR="00AA5ECD" w:rsidP="00260D5F" w:rsidRDefault="00BF63B8" w14:paraId="4812C78D" w14:textId="474EA8B4">
      <w:pPr>
        <w:numPr>
          <w:ilvl w:val="1"/>
          <w:numId w:val="16"/>
        </w:numPr>
        <w:rPr>
          <w:rFonts w:cs="Arial"/>
          <w:sz w:val="22"/>
          <w:szCs w:val="22"/>
        </w:rPr>
      </w:pPr>
      <w:r>
        <w:rPr>
          <w:rFonts w:cs="Arial"/>
          <w:sz w:val="22"/>
          <w:szCs w:val="22"/>
        </w:rPr>
        <w:t>.</w:t>
      </w:r>
      <w:r w:rsidRPr="00AA5ECD" w:rsidR="00AA5ECD">
        <w:rPr>
          <w:rFonts w:cs="Arial"/>
          <w:sz w:val="22"/>
          <w:szCs w:val="22"/>
        </w:rPr>
        <w:t>: If certain hardware becomes unavailable or experiences delays, it may necessitate reevaluating the robot's design and specifications to accommodate alternative components.</w:t>
      </w:r>
    </w:p>
    <w:p w:rsidRPr="00AA5ECD" w:rsidR="00AA5ECD" w:rsidP="00260D5F" w:rsidRDefault="00AA5ECD" w14:paraId="137E48D6" w14:textId="77777777">
      <w:pPr>
        <w:numPr>
          <w:ilvl w:val="0"/>
          <w:numId w:val="16"/>
        </w:numPr>
        <w:rPr>
          <w:rFonts w:cs="Arial"/>
          <w:sz w:val="22"/>
          <w:szCs w:val="22"/>
        </w:rPr>
      </w:pPr>
      <w:r w:rsidRPr="00AA5ECD">
        <w:rPr>
          <w:rFonts w:cs="Arial"/>
          <w:sz w:val="22"/>
          <w:szCs w:val="22"/>
        </w:rPr>
        <w:t>Stable and Compatible Operating System:</w:t>
      </w:r>
    </w:p>
    <w:p w:rsidRPr="00AA5ECD" w:rsidR="00AA5ECD" w:rsidP="00260D5F" w:rsidRDefault="00AA5ECD" w14:paraId="6EBD00B2" w14:textId="77777777">
      <w:pPr>
        <w:numPr>
          <w:ilvl w:val="1"/>
          <w:numId w:val="16"/>
        </w:numPr>
        <w:rPr>
          <w:rFonts w:cs="Arial"/>
          <w:sz w:val="22"/>
          <w:szCs w:val="22"/>
        </w:rPr>
      </w:pPr>
      <w:r w:rsidRPr="00AA5ECD">
        <w:rPr>
          <w:rFonts w:cs="Arial"/>
          <w:sz w:val="22"/>
          <w:szCs w:val="22"/>
        </w:rPr>
        <w:t>Assumption: The development and operation of the robot assume the availability of a stable and compatible operating system for running the robot's software.</w:t>
      </w:r>
    </w:p>
    <w:p w:rsidRPr="00AA5ECD" w:rsidR="00AA5ECD" w:rsidP="00260D5F" w:rsidRDefault="00AA5ECD" w14:paraId="63D0AD64" w14:textId="77777777">
      <w:pPr>
        <w:numPr>
          <w:ilvl w:val="1"/>
          <w:numId w:val="16"/>
        </w:numPr>
        <w:rPr>
          <w:rFonts w:cs="Arial"/>
          <w:sz w:val="22"/>
          <w:szCs w:val="22"/>
        </w:rPr>
      </w:pPr>
      <w:r w:rsidRPr="00AA5ECD">
        <w:rPr>
          <w:rFonts w:cs="Arial"/>
          <w:sz w:val="22"/>
          <w:szCs w:val="22"/>
        </w:rPr>
        <w:t>Impact: If the selected operating system becomes unstable, incompatible, or undergoes significant changes, the software and interface design may need to be adjusted or rewritten to ensure compatibility.</w:t>
      </w:r>
    </w:p>
    <w:p w:rsidRPr="00AA5ECD" w:rsidR="00AA5ECD" w:rsidP="00260D5F" w:rsidRDefault="00AA5ECD" w14:paraId="5798B190" w14:textId="77777777">
      <w:pPr>
        <w:numPr>
          <w:ilvl w:val="0"/>
          <w:numId w:val="16"/>
        </w:numPr>
        <w:rPr>
          <w:rFonts w:cs="Arial"/>
          <w:sz w:val="22"/>
          <w:szCs w:val="22"/>
        </w:rPr>
      </w:pPr>
      <w:r w:rsidRPr="00AA5ECD">
        <w:rPr>
          <w:rFonts w:cs="Arial"/>
          <w:sz w:val="22"/>
          <w:szCs w:val="22"/>
        </w:rPr>
        <w:t>User Training and Expertise:</w:t>
      </w:r>
    </w:p>
    <w:p w:rsidRPr="00AA5ECD" w:rsidR="00AA5ECD" w:rsidP="00260D5F" w:rsidRDefault="00AA5ECD" w14:paraId="17E0D228" w14:textId="77777777">
      <w:pPr>
        <w:numPr>
          <w:ilvl w:val="1"/>
          <w:numId w:val="16"/>
        </w:numPr>
        <w:rPr>
          <w:rFonts w:cs="Arial"/>
          <w:sz w:val="22"/>
          <w:szCs w:val="22"/>
        </w:rPr>
      </w:pPr>
      <w:r w:rsidRPr="00AA5ECD">
        <w:rPr>
          <w:rFonts w:cs="Arial"/>
          <w:sz w:val="22"/>
          <w:szCs w:val="22"/>
        </w:rPr>
        <w:t>Assumption: Users, particularly in educational or academic settings, are assumed to have access to basic training or guidance on using the robot and have some level of technical expertise.</w:t>
      </w:r>
    </w:p>
    <w:p w:rsidRPr="00AA5ECD" w:rsidR="00AA5ECD" w:rsidP="00260D5F" w:rsidRDefault="00AA5ECD" w14:paraId="26EB1123" w14:textId="77777777">
      <w:pPr>
        <w:numPr>
          <w:ilvl w:val="1"/>
          <w:numId w:val="16"/>
        </w:numPr>
        <w:rPr>
          <w:rFonts w:cs="Arial"/>
          <w:sz w:val="22"/>
          <w:szCs w:val="22"/>
        </w:rPr>
      </w:pPr>
      <w:r w:rsidRPr="00AA5ECD">
        <w:rPr>
          <w:rFonts w:cs="Arial"/>
          <w:sz w:val="22"/>
          <w:szCs w:val="22"/>
        </w:rPr>
        <w:t>Impact: If users lack the assumed level of expertise or training resources, the product may need to provide more comprehensive user guides, tutorials, or easier-to-use interfaces to accommodate less experienced users.</w:t>
      </w:r>
    </w:p>
    <w:p w:rsidRPr="00AA5ECD" w:rsidR="00AA5ECD" w:rsidP="00260D5F" w:rsidRDefault="00AA5ECD" w14:paraId="22FD45EE" w14:textId="77777777">
      <w:pPr>
        <w:numPr>
          <w:ilvl w:val="0"/>
          <w:numId w:val="16"/>
        </w:numPr>
        <w:rPr>
          <w:rFonts w:cs="Arial"/>
          <w:sz w:val="22"/>
          <w:szCs w:val="22"/>
        </w:rPr>
      </w:pPr>
      <w:r w:rsidRPr="00AA5ECD">
        <w:rPr>
          <w:rFonts w:cs="Arial"/>
          <w:sz w:val="22"/>
          <w:szCs w:val="22"/>
        </w:rPr>
        <w:t>Reliable Network Connectivity:</w:t>
      </w:r>
    </w:p>
    <w:p w:rsidRPr="00AA5ECD" w:rsidR="00AA5ECD" w:rsidP="00260D5F" w:rsidRDefault="00AA5ECD" w14:paraId="6970899C" w14:textId="77777777">
      <w:pPr>
        <w:numPr>
          <w:ilvl w:val="1"/>
          <w:numId w:val="16"/>
        </w:numPr>
        <w:rPr>
          <w:rFonts w:cs="Arial"/>
          <w:sz w:val="22"/>
          <w:szCs w:val="22"/>
        </w:rPr>
      </w:pPr>
      <w:r w:rsidRPr="00AA5ECD">
        <w:rPr>
          <w:rFonts w:cs="Arial"/>
          <w:sz w:val="22"/>
          <w:szCs w:val="22"/>
        </w:rPr>
        <w:t>Assumption: The robot may rely on network connectivity for software updates, remote control, or data exchange. Reliable internet access is assumed.</w:t>
      </w:r>
    </w:p>
    <w:p w:rsidRPr="00AA5ECD" w:rsidR="00AA5ECD" w:rsidP="00260D5F" w:rsidRDefault="00AA5ECD" w14:paraId="1D5C10D2" w14:textId="77777777">
      <w:pPr>
        <w:numPr>
          <w:ilvl w:val="1"/>
          <w:numId w:val="16"/>
        </w:numPr>
        <w:rPr>
          <w:rFonts w:cs="Arial"/>
          <w:sz w:val="22"/>
          <w:szCs w:val="22"/>
        </w:rPr>
      </w:pPr>
      <w:r w:rsidRPr="00AA5ECD">
        <w:rPr>
          <w:rFonts w:cs="Arial"/>
          <w:sz w:val="22"/>
          <w:szCs w:val="22"/>
        </w:rPr>
        <w:t>Impact: If network connectivity is unreliable or restricted, the product may need to offer alternative update mechanisms or offline capabilities.</w:t>
      </w:r>
    </w:p>
    <w:p w:rsidRPr="00AA5ECD" w:rsidR="00AA5ECD" w:rsidP="00260D5F" w:rsidRDefault="00AA5ECD" w14:paraId="6FFE1863" w14:textId="77777777">
      <w:pPr>
        <w:numPr>
          <w:ilvl w:val="0"/>
          <w:numId w:val="16"/>
        </w:numPr>
        <w:rPr>
          <w:rFonts w:cs="Arial"/>
          <w:sz w:val="22"/>
          <w:szCs w:val="22"/>
        </w:rPr>
      </w:pPr>
      <w:r w:rsidRPr="00AA5ECD">
        <w:rPr>
          <w:rFonts w:cs="Arial"/>
          <w:sz w:val="22"/>
          <w:szCs w:val="22"/>
        </w:rPr>
        <w:t>Availability of Development Tools and Environments:</w:t>
      </w:r>
    </w:p>
    <w:p w:rsidRPr="00AA5ECD" w:rsidR="00AA5ECD" w:rsidP="00260D5F" w:rsidRDefault="00AA5ECD" w14:paraId="01FA6E7A" w14:textId="77777777">
      <w:pPr>
        <w:numPr>
          <w:ilvl w:val="1"/>
          <w:numId w:val="16"/>
        </w:numPr>
        <w:rPr>
          <w:rFonts w:cs="Arial"/>
          <w:sz w:val="22"/>
          <w:szCs w:val="22"/>
        </w:rPr>
      </w:pPr>
      <w:r w:rsidRPr="00AA5ECD">
        <w:rPr>
          <w:rFonts w:cs="Arial"/>
          <w:sz w:val="22"/>
          <w:szCs w:val="22"/>
        </w:rPr>
        <w:t>Assumption: Developers and programmers are assumed to have access to the required software development tools, IDEs, and environments.</w:t>
      </w:r>
    </w:p>
    <w:p w:rsidRPr="00AA5ECD" w:rsidR="00AA5ECD" w:rsidP="00260D5F" w:rsidRDefault="00AA5ECD" w14:paraId="7F6CEFFF" w14:textId="77777777">
      <w:pPr>
        <w:numPr>
          <w:ilvl w:val="1"/>
          <w:numId w:val="16"/>
        </w:numPr>
        <w:rPr>
          <w:rFonts w:cs="Arial"/>
          <w:sz w:val="22"/>
          <w:szCs w:val="22"/>
        </w:rPr>
      </w:pPr>
      <w:r w:rsidRPr="00AA5ECD">
        <w:rPr>
          <w:rFonts w:cs="Arial"/>
          <w:sz w:val="22"/>
          <w:szCs w:val="22"/>
        </w:rPr>
        <w:t>Impact: If certain tools or environments are not accessible or experience significant changes, the product may need to adapt to alternative development platforms.</w:t>
      </w:r>
    </w:p>
    <w:p w:rsidRPr="00AA5ECD" w:rsidR="00AA5ECD" w:rsidP="00260D5F" w:rsidRDefault="00AA5ECD" w14:paraId="113FF3E4" w14:textId="77777777">
      <w:pPr>
        <w:numPr>
          <w:ilvl w:val="0"/>
          <w:numId w:val="16"/>
        </w:numPr>
        <w:rPr>
          <w:rFonts w:cs="Arial"/>
          <w:sz w:val="22"/>
          <w:szCs w:val="22"/>
        </w:rPr>
      </w:pPr>
      <w:r w:rsidRPr="00AA5ECD">
        <w:rPr>
          <w:rFonts w:cs="Arial"/>
          <w:sz w:val="22"/>
          <w:szCs w:val="22"/>
        </w:rPr>
        <w:t>Compliance with Regulatory Requirements:</w:t>
      </w:r>
    </w:p>
    <w:p w:rsidRPr="00AA5ECD" w:rsidR="00AA5ECD" w:rsidP="00260D5F" w:rsidRDefault="00AA5ECD" w14:paraId="5D7C2BBF" w14:textId="77777777">
      <w:pPr>
        <w:numPr>
          <w:ilvl w:val="1"/>
          <w:numId w:val="16"/>
        </w:numPr>
        <w:rPr>
          <w:rFonts w:cs="Arial"/>
          <w:sz w:val="22"/>
          <w:szCs w:val="22"/>
        </w:rPr>
      </w:pPr>
      <w:r w:rsidRPr="00AA5ECD">
        <w:rPr>
          <w:rFonts w:cs="Arial"/>
          <w:sz w:val="22"/>
          <w:szCs w:val="22"/>
        </w:rPr>
        <w:t>Assumption: It is assumed that the robot complies with existing regulatory requirements and safety standards during the development phase.</w:t>
      </w:r>
    </w:p>
    <w:p w:rsidRPr="00AA5ECD" w:rsidR="00AA5ECD" w:rsidP="00260D5F" w:rsidRDefault="00AA5ECD" w14:paraId="7FA727E2" w14:textId="77777777">
      <w:pPr>
        <w:numPr>
          <w:ilvl w:val="1"/>
          <w:numId w:val="16"/>
        </w:numPr>
        <w:rPr>
          <w:rFonts w:cs="Arial"/>
          <w:sz w:val="22"/>
          <w:szCs w:val="22"/>
        </w:rPr>
      </w:pPr>
      <w:r w:rsidRPr="00AA5ECD">
        <w:rPr>
          <w:rFonts w:cs="Arial"/>
          <w:sz w:val="22"/>
          <w:szCs w:val="22"/>
        </w:rPr>
        <w:t>Impact: If new regulations or standards emerge or if the robot does not meet expected compliance, adjustments to the product may be necessary to ensure legal and safety requirements are met.</w:t>
      </w:r>
    </w:p>
    <w:p w:rsidRPr="00AA5ECD" w:rsidR="00AA5ECD" w:rsidP="00260D5F" w:rsidRDefault="00AA5ECD" w14:paraId="4AB1FFB6" w14:textId="77777777">
      <w:pPr>
        <w:numPr>
          <w:ilvl w:val="0"/>
          <w:numId w:val="16"/>
        </w:numPr>
        <w:rPr>
          <w:rFonts w:cs="Arial"/>
          <w:sz w:val="22"/>
          <w:szCs w:val="22"/>
        </w:rPr>
      </w:pPr>
      <w:r w:rsidRPr="00AA5ECD">
        <w:rPr>
          <w:rFonts w:cs="Arial"/>
          <w:sz w:val="22"/>
          <w:szCs w:val="22"/>
        </w:rPr>
        <w:t>Availability of Third-Party Integrations:</w:t>
      </w:r>
    </w:p>
    <w:p w:rsidRPr="00AA5ECD" w:rsidR="00AA5ECD" w:rsidP="00260D5F" w:rsidRDefault="00AA5ECD" w14:paraId="29ABD7A3" w14:textId="77777777">
      <w:pPr>
        <w:numPr>
          <w:ilvl w:val="1"/>
          <w:numId w:val="16"/>
        </w:numPr>
        <w:rPr>
          <w:rFonts w:cs="Arial"/>
          <w:sz w:val="22"/>
          <w:szCs w:val="22"/>
        </w:rPr>
      </w:pPr>
      <w:r w:rsidRPr="00AA5ECD">
        <w:rPr>
          <w:rFonts w:cs="Arial"/>
          <w:sz w:val="22"/>
          <w:szCs w:val="22"/>
        </w:rPr>
        <w:t>Assumption: The robot may integrate with third-party systems or platforms for certain functionalities. These integrations are assumed to be available and stable.</w:t>
      </w:r>
    </w:p>
    <w:p w:rsidRPr="00AA5ECD" w:rsidR="00AA5ECD" w:rsidP="00260D5F" w:rsidRDefault="00AA5ECD" w14:paraId="407C5EFB" w14:textId="77777777">
      <w:pPr>
        <w:numPr>
          <w:ilvl w:val="1"/>
          <w:numId w:val="16"/>
        </w:numPr>
        <w:rPr>
          <w:rFonts w:cs="Arial"/>
          <w:sz w:val="22"/>
          <w:szCs w:val="22"/>
        </w:rPr>
      </w:pPr>
      <w:r w:rsidRPr="00AA5ECD">
        <w:rPr>
          <w:rFonts w:cs="Arial"/>
          <w:sz w:val="22"/>
          <w:szCs w:val="22"/>
        </w:rPr>
        <w:t>Impact: If third-party integrations become unreliable or change significantly, the product may need to adapt to alternative integration options or develop in-house solutions.</w:t>
      </w:r>
    </w:p>
    <w:p w:rsidRPr="00AA5ECD" w:rsidR="00AA5ECD" w:rsidP="00AA5ECD" w:rsidRDefault="00AA5ECD" w14:paraId="7E54AA0F" w14:textId="77777777">
      <w:pPr>
        <w:spacing w:before="300"/>
        <w:rPr>
          <w:rFonts w:cs="Arial"/>
          <w:sz w:val="22"/>
          <w:szCs w:val="22"/>
        </w:rPr>
      </w:pPr>
      <w:r w:rsidRPr="00AA5ECD">
        <w:rPr>
          <w:rFonts w:cs="Arial"/>
          <w:sz w:val="22"/>
          <w:szCs w:val="22"/>
        </w:rPr>
        <w:t>Understanding these assumptions is vital for risk assessment and contingency planning. If any of these assumptions prove to be incorrect or change during the project's lifecycle, the product requirements may need to be adjusted to ensure the product's successful development and usability.</w:t>
      </w:r>
    </w:p>
    <w:p w:rsidR="00C16623" w:rsidP="000348DA" w:rsidRDefault="008B45FA" w14:paraId="0BA591AC" w14:textId="77777777">
      <w:pPr>
        <w:pStyle w:val="Heading2"/>
      </w:pPr>
      <w:r w:rsidRPr="002A5669">
        <w:t>Constraints</w:t>
      </w:r>
      <w:bookmarkEnd w:id="10"/>
    </w:p>
    <w:p w:rsidRPr="00710D20" w:rsidR="00710D20" w:rsidP="00260D5F" w:rsidRDefault="00710D20" w14:paraId="26F59409" w14:textId="77777777">
      <w:pPr>
        <w:numPr>
          <w:ilvl w:val="0"/>
          <w:numId w:val="17"/>
        </w:numPr>
        <w:rPr>
          <w:rFonts w:cs="Arial"/>
          <w:sz w:val="22"/>
          <w:szCs w:val="22"/>
        </w:rPr>
      </w:pPr>
      <w:bookmarkStart w:name="_Toc21616860" w:id="11"/>
      <w:r w:rsidRPr="00710D20">
        <w:rPr>
          <w:rFonts w:cs="Arial"/>
          <w:sz w:val="22"/>
          <w:szCs w:val="22"/>
        </w:rPr>
        <w:t>Parallel Operation with an Old System:</w:t>
      </w:r>
    </w:p>
    <w:p w:rsidRPr="00710D20" w:rsidR="00710D20" w:rsidP="00260D5F" w:rsidRDefault="00710D20" w14:paraId="363CEE6B" w14:textId="77777777">
      <w:pPr>
        <w:numPr>
          <w:ilvl w:val="1"/>
          <w:numId w:val="17"/>
        </w:numPr>
        <w:rPr>
          <w:rFonts w:cs="Arial"/>
          <w:sz w:val="22"/>
          <w:szCs w:val="22"/>
        </w:rPr>
      </w:pPr>
      <w:r w:rsidRPr="00710D20">
        <w:rPr>
          <w:rFonts w:cs="Arial"/>
          <w:sz w:val="22"/>
          <w:szCs w:val="22"/>
        </w:rPr>
        <w:t>Constraint: The robot may need to operate in parallel with existing legacy systems, and its design must accommodate integration with these older systems.</w:t>
      </w:r>
    </w:p>
    <w:p w:rsidRPr="00710D20" w:rsidR="00710D20" w:rsidP="00260D5F" w:rsidRDefault="00710D20" w14:paraId="5A934DD8" w14:textId="77777777">
      <w:pPr>
        <w:numPr>
          <w:ilvl w:val="1"/>
          <w:numId w:val="17"/>
        </w:numPr>
        <w:rPr>
          <w:rFonts w:cs="Arial"/>
          <w:sz w:val="22"/>
          <w:szCs w:val="22"/>
        </w:rPr>
      </w:pPr>
      <w:r w:rsidRPr="00710D20">
        <w:rPr>
          <w:rFonts w:cs="Arial"/>
          <w:sz w:val="22"/>
          <w:szCs w:val="22"/>
        </w:rPr>
        <w:t>Impact: Design considerations should include compatibility, data exchange protocols, and possibly the need for middleware or translators to bridge the gap between the new robot and the old systems.</w:t>
      </w:r>
    </w:p>
    <w:p w:rsidRPr="00710D20" w:rsidR="00710D20" w:rsidP="00260D5F" w:rsidRDefault="00710D20" w14:paraId="601E428A" w14:textId="77777777">
      <w:pPr>
        <w:numPr>
          <w:ilvl w:val="0"/>
          <w:numId w:val="17"/>
        </w:numPr>
        <w:rPr>
          <w:rFonts w:cs="Arial"/>
          <w:sz w:val="22"/>
          <w:szCs w:val="22"/>
        </w:rPr>
      </w:pPr>
      <w:r w:rsidRPr="00710D20">
        <w:rPr>
          <w:rFonts w:cs="Arial"/>
          <w:sz w:val="22"/>
          <w:szCs w:val="22"/>
        </w:rPr>
        <w:t>Audit Functions (Audit Trail, Log Files, etc.):</w:t>
      </w:r>
    </w:p>
    <w:p w:rsidRPr="00710D20" w:rsidR="00710D20" w:rsidP="00260D5F" w:rsidRDefault="00710D20" w14:paraId="03EB97A1" w14:textId="77777777">
      <w:pPr>
        <w:numPr>
          <w:ilvl w:val="1"/>
          <w:numId w:val="17"/>
        </w:numPr>
        <w:rPr>
          <w:rFonts w:cs="Arial"/>
          <w:sz w:val="22"/>
          <w:szCs w:val="22"/>
        </w:rPr>
      </w:pPr>
      <w:r w:rsidRPr="00710D20">
        <w:rPr>
          <w:rFonts w:cs="Arial"/>
          <w:sz w:val="22"/>
          <w:szCs w:val="22"/>
        </w:rPr>
        <w:t>Constraint: The project may require the implementation of robust audit functions, including audit trails and log files, to track system activities, user actions, and data modifications.</w:t>
      </w:r>
    </w:p>
    <w:p w:rsidRPr="00710D20" w:rsidR="00710D20" w:rsidP="00260D5F" w:rsidRDefault="00710D20" w14:paraId="0024B9C2" w14:textId="77777777">
      <w:pPr>
        <w:numPr>
          <w:ilvl w:val="1"/>
          <w:numId w:val="17"/>
        </w:numPr>
        <w:rPr>
          <w:rFonts w:cs="Arial"/>
          <w:sz w:val="22"/>
          <w:szCs w:val="22"/>
        </w:rPr>
      </w:pPr>
      <w:r w:rsidRPr="00710D20">
        <w:rPr>
          <w:rFonts w:cs="Arial"/>
          <w:sz w:val="22"/>
          <w:szCs w:val="22"/>
        </w:rPr>
        <w:t>Impact: The design must include features for generating and storing audit data, as well as user interfaces for reviewing audit logs and performing necessary forensic analysis.</w:t>
      </w:r>
    </w:p>
    <w:p w:rsidRPr="00710D20" w:rsidR="00710D20" w:rsidP="00260D5F" w:rsidRDefault="00710D20" w14:paraId="1BF6F8C8" w14:textId="77777777">
      <w:pPr>
        <w:numPr>
          <w:ilvl w:val="0"/>
          <w:numId w:val="17"/>
        </w:numPr>
        <w:rPr>
          <w:rFonts w:cs="Arial"/>
          <w:sz w:val="22"/>
          <w:szCs w:val="22"/>
        </w:rPr>
      </w:pPr>
      <w:r w:rsidRPr="00710D20">
        <w:rPr>
          <w:rFonts w:cs="Arial"/>
          <w:sz w:val="22"/>
          <w:szCs w:val="22"/>
        </w:rPr>
        <w:t>Access, Management, and Security:</w:t>
      </w:r>
    </w:p>
    <w:p w:rsidRPr="00710D20" w:rsidR="00710D20" w:rsidP="00260D5F" w:rsidRDefault="00710D20" w14:paraId="6CB2D810" w14:textId="77777777">
      <w:pPr>
        <w:numPr>
          <w:ilvl w:val="1"/>
          <w:numId w:val="17"/>
        </w:numPr>
        <w:rPr>
          <w:rFonts w:cs="Arial"/>
          <w:sz w:val="22"/>
          <w:szCs w:val="22"/>
        </w:rPr>
      </w:pPr>
      <w:r w:rsidRPr="00710D20">
        <w:rPr>
          <w:rFonts w:cs="Arial"/>
          <w:sz w:val="22"/>
          <w:szCs w:val="22"/>
        </w:rPr>
        <w:t>Constraint: The robot's design must adhere to stringent security standards and ensure controlled access to its functions and data.</w:t>
      </w:r>
    </w:p>
    <w:p w:rsidRPr="00710D20" w:rsidR="00710D20" w:rsidP="00260D5F" w:rsidRDefault="00710D20" w14:paraId="2417CA03" w14:textId="77777777">
      <w:pPr>
        <w:numPr>
          <w:ilvl w:val="1"/>
          <w:numId w:val="17"/>
        </w:numPr>
        <w:rPr>
          <w:rFonts w:cs="Arial"/>
          <w:sz w:val="22"/>
          <w:szCs w:val="22"/>
        </w:rPr>
      </w:pPr>
      <w:r w:rsidRPr="00710D20">
        <w:rPr>
          <w:rFonts w:cs="Arial"/>
          <w:sz w:val="22"/>
          <w:szCs w:val="22"/>
        </w:rPr>
        <w:t>Impact: The design must incorporate authentication, authorization, encryption, and other security mechanisms to protect against unauthorized access and data breaches. This includes secure user management and access control.</w:t>
      </w:r>
    </w:p>
    <w:p w:rsidRPr="00710D20" w:rsidR="00710D20" w:rsidP="00260D5F" w:rsidRDefault="00710D20" w14:paraId="3FAD93A8" w14:textId="77777777">
      <w:pPr>
        <w:numPr>
          <w:ilvl w:val="0"/>
          <w:numId w:val="17"/>
        </w:numPr>
        <w:rPr>
          <w:rFonts w:cs="Arial"/>
          <w:sz w:val="22"/>
          <w:szCs w:val="22"/>
        </w:rPr>
      </w:pPr>
      <w:r w:rsidRPr="00710D20">
        <w:rPr>
          <w:rFonts w:cs="Arial"/>
          <w:sz w:val="22"/>
          <w:szCs w:val="22"/>
        </w:rPr>
        <w:t>Criticality of the Application:</w:t>
      </w:r>
    </w:p>
    <w:p w:rsidRPr="00710D20" w:rsidR="00710D20" w:rsidP="00260D5F" w:rsidRDefault="00710D20" w14:paraId="01066136" w14:textId="77777777">
      <w:pPr>
        <w:numPr>
          <w:ilvl w:val="1"/>
          <w:numId w:val="17"/>
        </w:numPr>
        <w:rPr>
          <w:rFonts w:cs="Arial"/>
          <w:sz w:val="22"/>
          <w:szCs w:val="22"/>
        </w:rPr>
      </w:pPr>
      <w:r w:rsidRPr="00710D20">
        <w:rPr>
          <w:rFonts w:cs="Arial"/>
          <w:sz w:val="22"/>
          <w:szCs w:val="22"/>
        </w:rPr>
        <w:t>Constraint: The robot's application may be mission-critical, and its design must prioritize reliability, redundancy, and failover mechanisms to ensure continuous operation.</w:t>
      </w:r>
    </w:p>
    <w:p w:rsidRPr="00710D20" w:rsidR="00710D20" w:rsidP="00260D5F" w:rsidRDefault="00710D20" w14:paraId="6CCC0B8A" w14:textId="77777777">
      <w:pPr>
        <w:numPr>
          <w:ilvl w:val="1"/>
          <w:numId w:val="17"/>
        </w:numPr>
        <w:rPr>
          <w:rFonts w:cs="Arial"/>
          <w:sz w:val="22"/>
          <w:szCs w:val="22"/>
        </w:rPr>
      </w:pPr>
      <w:r w:rsidRPr="00710D20">
        <w:rPr>
          <w:rFonts w:cs="Arial"/>
          <w:sz w:val="22"/>
          <w:szCs w:val="22"/>
        </w:rPr>
        <w:t>Impact: The design must consider high availability, disaster recovery, and fault-tolerant features to minimize downtime and mitigate the impact of system failures.</w:t>
      </w:r>
    </w:p>
    <w:p w:rsidRPr="00710D20" w:rsidR="00710D20" w:rsidP="00260D5F" w:rsidRDefault="00710D20" w14:paraId="6AE38C71" w14:textId="77777777">
      <w:pPr>
        <w:numPr>
          <w:ilvl w:val="0"/>
          <w:numId w:val="17"/>
        </w:numPr>
        <w:rPr>
          <w:rFonts w:cs="Arial"/>
          <w:sz w:val="22"/>
          <w:szCs w:val="22"/>
        </w:rPr>
      </w:pPr>
      <w:r w:rsidRPr="00710D20">
        <w:rPr>
          <w:rFonts w:cs="Arial"/>
          <w:sz w:val="22"/>
          <w:szCs w:val="22"/>
        </w:rPr>
        <w:t>System Resource Constraints:</w:t>
      </w:r>
    </w:p>
    <w:p w:rsidRPr="00710D20" w:rsidR="00710D20" w:rsidP="00260D5F" w:rsidRDefault="00710D20" w14:paraId="368FB23A" w14:textId="77777777">
      <w:pPr>
        <w:numPr>
          <w:ilvl w:val="1"/>
          <w:numId w:val="17"/>
        </w:numPr>
        <w:rPr>
          <w:rFonts w:cs="Arial"/>
          <w:sz w:val="22"/>
          <w:szCs w:val="22"/>
        </w:rPr>
      </w:pPr>
      <w:r w:rsidRPr="00710D20">
        <w:rPr>
          <w:rFonts w:cs="Arial"/>
          <w:sz w:val="22"/>
          <w:szCs w:val="22"/>
        </w:rPr>
        <w:t>Constraint: The robot may have limitations on system resources, such as disk space, memory, or processing power.</w:t>
      </w:r>
    </w:p>
    <w:p w:rsidRPr="00710D20" w:rsidR="00710D20" w:rsidP="00260D5F" w:rsidRDefault="00710D20" w14:paraId="41B5398E" w14:textId="77777777">
      <w:pPr>
        <w:numPr>
          <w:ilvl w:val="1"/>
          <w:numId w:val="17"/>
        </w:numPr>
        <w:rPr>
          <w:rFonts w:cs="Arial"/>
          <w:sz w:val="22"/>
          <w:szCs w:val="22"/>
        </w:rPr>
      </w:pPr>
      <w:r w:rsidRPr="00710D20">
        <w:rPr>
          <w:rFonts w:cs="Arial"/>
          <w:sz w:val="22"/>
          <w:szCs w:val="22"/>
        </w:rPr>
        <w:t>Impact: The design should be resource-efficient, optimizing code and data storage to operate within the defined resource constraints without performance degradation.</w:t>
      </w:r>
    </w:p>
    <w:p w:rsidRPr="00710D20" w:rsidR="00710D20" w:rsidP="00260D5F" w:rsidRDefault="00710D20" w14:paraId="606DD84C" w14:textId="77777777">
      <w:pPr>
        <w:numPr>
          <w:ilvl w:val="0"/>
          <w:numId w:val="17"/>
        </w:numPr>
        <w:rPr>
          <w:rFonts w:cs="Arial"/>
          <w:sz w:val="22"/>
          <w:szCs w:val="22"/>
        </w:rPr>
      </w:pPr>
      <w:r w:rsidRPr="00710D20">
        <w:rPr>
          <w:rFonts w:cs="Arial"/>
          <w:sz w:val="22"/>
          <w:szCs w:val="22"/>
        </w:rPr>
        <w:t>Design Standards:</w:t>
      </w:r>
    </w:p>
    <w:p w:rsidRPr="00710D20" w:rsidR="00710D20" w:rsidP="00260D5F" w:rsidRDefault="00710D20" w14:paraId="710FC209" w14:textId="77777777">
      <w:pPr>
        <w:numPr>
          <w:ilvl w:val="1"/>
          <w:numId w:val="17"/>
        </w:numPr>
        <w:rPr>
          <w:rFonts w:cs="Arial"/>
          <w:sz w:val="22"/>
          <w:szCs w:val="22"/>
        </w:rPr>
      </w:pPr>
      <w:r w:rsidRPr="00710D20">
        <w:rPr>
          <w:rFonts w:cs="Arial"/>
          <w:sz w:val="22"/>
          <w:szCs w:val="22"/>
        </w:rPr>
        <w:t>Constraint: The project may be subject to specific design or industry standards, such as programming languages or frameworks.</w:t>
      </w:r>
    </w:p>
    <w:p w:rsidRPr="00710D20" w:rsidR="00710D20" w:rsidP="00260D5F" w:rsidRDefault="00710D20" w14:paraId="0493B8BA" w14:textId="77777777">
      <w:pPr>
        <w:numPr>
          <w:ilvl w:val="1"/>
          <w:numId w:val="17"/>
        </w:numPr>
        <w:rPr>
          <w:rFonts w:cs="Arial"/>
          <w:sz w:val="22"/>
          <w:szCs w:val="22"/>
        </w:rPr>
      </w:pPr>
      <w:r w:rsidRPr="00710D20">
        <w:rPr>
          <w:rFonts w:cs="Arial"/>
          <w:sz w:val="22"/>
          <w:szCs w:val="22"/>
        </w:rPr>
        <w:t>Impact: The design must adhere to these standards, ensuring compliance with regulations or industry best practices. This may include using particular coding languages, development methodologies, or software frameworks.</w:t>
      </w:r>
    </w:p>
    <w:p w:rsidRPr="00710D20" w:rsidR="00710D20" w:rsidP="00260D5F" w:rsidRDefault="00710D20" w14:paraId="322268F3" w14:textId="77777777">
      <w:pPr>
        <w:numPr>
          <w:ilvl w:val="0"/>
          <w:numId w:val="17"/>
        </w:numPr>
        <w:rPr>
          <w:rFonts w:cs="Arial"/>
          <w:sz w:val="22"/>
          <w:szCs w:val="22"/>
        </w:rPr>
      </w:pPr>
      <w:r w:rsidRPr="00710D20">
        <w:rPr>
          <w:rFonts w:cs="Arial"/>
          <w:sz w:val="22"/>
          <w:szCs w:val="22"/>
        </w:rPr>
        <w:t>Hardware Compatibility:</w:t>
      </w:r>
    </w:p>
    <w:p w:rsidRPr="00710D20" w:rsidR="00710D20" w:rsidP="00260D5F" w:rsidRDefault="00710D20" w14:paraId="6D2100A6" w14:textId="77777777">
      <w:pPr>
        <w:numPr>
          <w:ilvl w:val="1"/>
          <w:numId w:val="17"/>
        </w:numPr>
        <w:rPr>
          <w:rFonts w:cs="Arial"/>
          <w:sz w:val="22"/>
          <w:szCs w:val="22"/>
        </w:rPr>
      </w:pPr>
      <w:r w:rsidRPr="00710D20">
        <w:rPr>
          <w:rFonts w:cs="Arial"/>
          <w:sz w:val="22"/>
          <w:szCs w:val="22"/>
        </w:rPr>
        <w:t>Constraint: The design must consider compatibility with specific hardware components and peripherals required for the robot's operation.</w:t>
      </w:r>
    </w:p>
    <w:p w:rsidRPr="00710D20" w:rsidR="00710D20" w:rsidP="00260D5F" w:rsidRDefault="00710D20" w14:paraId="2622E05C" w14:textId="77777777">
      <w:pPr>
        <w:numPr>
          <w:ilvl w:val="1"/>
          <w:numId w:val="17"/>
        </w:numPr>
        <w:rPr>
          <w:rFonts w:cs="Arial"/>
          <w:sz w:val="22"/>
          <w:szCs w:val="22"/>
        </w:rPr>
      </w:pPr>
      <w:r w:rsidRPr="00710D20">
        <w:rPr>
          <w:rFonts w:cs="Arial"/>
          <w:sz w:val="22"/>
          <w:szCs w:val="22"/>
        </w:rPr>
        <w:t>Impact: The design should specify and support the necessary hardware interfaces and peripherals, ensuring seamless integration and functionality with compatible components.</w:t>
      </w:r>
    </w:p>
    <w:p w:rsidRPr="00710D20" w:rsidR="00710D20" w:rsidP="00260D5F" w:rsidRDefault="00710D20" w14:paraId="2305ED3C" w14:textId="77777777">
      <w:pPr>
        <w:numPr>
          <w:ilvl w:val="0"/>
          <w:numId w:val="17"/>
        </w:numPr>
        <w:rPr>
          <w:rFonts w:cs="Arial"/>
          <w:sz w:val="22"/>
          <w:szCs w:val="22"/>
        </w:rPr>
      </w:pPr>
      <w:r w:rsidRPr="00710D20">
        <w:rPr>
          <w:rFonts w:cs="Arial"/>
          <w:sz w:val="22"/>
          <w:szCs w:val="22"/>
        </w:rPr>
        <w:t>Environmental Constraints:</w:t>
      </w:r>
    </w:p>
    <w:p w:rsidRPr="00710D20" w:rsidR="00710D20" w:rsidP="00260D5F" w:rsidRDefault="00710D20" w14:paraId="356AD909" w14:textId="77777777">
      <w:pPr>
        <w:numPr>
          <w:ilvl w:val="1"/>
          <w:numId w:val="17"/>
        </w:numPr>
        <w:rPr>
          <w:rFonts w:cs="Arial"/>
          <w:sz w:val="22"/>
          <w:szCs w:val="22"/>
        </w:rPr>
      </w:pPr>
      <w:r w:rsidRPr="00710D20">
        <w:rPr>
          <w:rFonts w:cs="Arial"/>
          <w:sz w:val="22"/>
          <w:szCs w:val="22"/>
        </w:rPr>
        <w:t>Constraint: The robot may need to operate in specific environmental conditions, such as extreme temperatures or humidity levels.</w:t>
      </w:r>
    </w:p>
    <w:p w:rsidRPr="00710D20" w:rsidR="00710D20" w:rsidP="00260D5F" w:rsidRDefault="00710D20" w14:paraId="5F14F79F" w14:textId="77777777">
      <w:pPr>
        <w:numPr>
          <w:ilvl w:val="1"/>
          <w:numId w:val="17"/>
        </w:numPr>
        <w:rPr>
          <w:rFonts w:cs="Arial"/>
          <w:sz w:val="22"/>
          <w:szCs w:val="22"/>
        </w:rPr>
      </w:pPr>
      <w:r w:rsidRPr="00710D20">
        <w:rPr>
          <w:rFonts w:cs="Arial"/>
          <w:sz w:val="22"/>
          <w:szCs w:val="22"/>
        </w:rPr>
        <w:t>Impact: The design should account for environmental constraints by incorporating suitable protective measures and component selection to ensure the robot's reliable operation under these conditions.</w:t>
      </w:r>
    </w:p>
    <w:p w:rsidRPr="00710D20" w:rsidR="00710D20" w:rsidP="00260D5F" w:rsidRDefault="00710D20" w14:paraId="426C884C" w14:textId="77777777">
      <w:pPr>
        <w:numPr>
          <w:ilvl w:val="0"/>
          <w:numId w:val="17"/>
        </w:numPr>
        <w:rPr>
          <w:rFonts w:cs="Arial"/>
          <w:sz w:val="22"/>
          <w:szCs w:val="22"/>
        </w:rPr>
      </w:pPr>
      <w:r w:rsidRPr="00710D20">
        <w:rPr>
          <w:rFonts w:cs="Arial"/>
          <w:sz w:val="22"/>
          <w:szCs w:val="22"/>
        </w:rPr>
        <w:t>Safety and Regulatory Standards:</w:t>
      </w:r>
    </w:p>
    <w:p w:rsidRPr="00710D20" w:rsidR="00710D20" w:rsidP="00260D5F" w:rsidRDefault="00710D20" w14:paraId="58B596E9" w14:textId="77777777">
      <w:pPr>
        <w:numPr>
          <w:ilvl w:val="1"/>
          <w:numId w:val="17"/>
        </w:numPr>
        <w:rPr>
          <w:rFonts w:cs="Arial"/>
          <w:sz w:val="22"/>
          <w:szCs w:val="22"/>
        </w:rPr>
      </w:pPr>
      <w:r w:rsidRPr="00710D20">
        <w:rPr>
          <w:rFonts w:cs="Arial"/>
          <w:sz w:val="22"/>
          <w:szCs w:val="22"/>
        </w:rPr>
        <w:t>Constraint: The robot may need to adhere to safety and regulatory standards that influence its design.</w:t>
      </w:r>
    </w:p>
    <w:p w:rsidRPr="00710D20" w:rsidR="00710D20" w:rsidP="00260D5F" w:rsidRDefault="00710D20" w14:paraId="496B578A" w14:textId="77777777">
      <w:pPr>
        <w:numPr>
          <w:ilvl w:val="1"/>
          <w:numId w:val="17"/>
        </w:numPr>
        <w:rPr>
          <w:rFonts w:cs="Arial"/>
          <w:sz w:val="22"/>
          <w:szCs w:val="22"/>
        </w:rPr>
      </w:pPr>
      <w:r w:rsidRPr="00710D20">
        <w:rPr>
          <w:rFonts w:cs="Arial"/>
          <w:sz w:val="22"/>
          <w:szCs w:val="22"/>
        </w:rPr>
        <w:t>Impact: The design should include features, materials, and control systems necessary to meet safety and compliance requirements, ensuring the robot's legal and safe operation.</w:t>
      </w:r>
    </w:p>
    <w:p w:rsidRPr="00710D20" w:rsidR="00710D20" w:rsidP="00260D5F" w:rsidRDefault="00710D20" w14:paraId="360A1C61" w14:textId="77777777">
      <w:pPr>
        <w:numPr>
          <w:ilvl w:val="0"/>
          <w:numId w:val="17"/>
        </w:numPr>
        <w:rPr>
          <w:rFonts w:cs="Arial"/>
          <w:sz w:val="22"/>
          <w:szCs w:val="22"/>
        </w:rPr>
      </w:pPr>
      <w:r w:rsidRPr="00710D20">
        <w:rPr>
          <w:rFonts w:cs="Arial"/>
          <w:sz w:val="22"/>
          <w:szCs w:val="22"/>
        </w:rPr>
        <w:t>Scalability and Upgradability:</w:t>
      </w:r>
    </w:p>
    <w:p w:rsidRPr="00710D20" w:rsidR="00710D20" w:rsidP="00260D5F" w:rsidRDefault="00710D20" w14:paraId="3CEF8783" w14:textId="77777777">
      <w:pPr>
        <w:numPr>
          <w:ilvl w:val="1"/>
          <w:numId w:val="17"/>
        </w:numPr>
        <w:rPr>
          <w:rFonts w:cs="Arial"/>
          <w:sz w:val="22"/>
          <w:szCs w:val="22"/>
        </w:rPr>
      </w:pPr>
      <w:r w:rsidRPr="00710D20">
        <w:rPr>
          <w:rFonts w:cs="Arial"/>
          <w:sz w:val="22"/>
          <w:szCs w:val="22"/>
        </w:rPr>
        <w:t>Constraint: The robot's design should consider the potential for scalability and upgradability to accommodate future enhancements.</w:t>
      </w:r>
    </w:p>
    <w:p w:rsidRPr="00710D20" w:rsidR="00710D20" w:rsidP="00260D5F" w:rsidRDefault="00710D20" w14:paraId="4C2E7100" w14:textId="77777777">
      <w:pPr>
        <w:numPr>
          <w:ilvl w:val="1"/>
          <w:numId w:val="17"/>
        </w:numPr>
        <w:rPr>
          <w:rFonts w:cs="Arial"/>
          <w:sz w:val="22"/>
          <w:szCs w:val="22"/>
        </w:rPr>
      </w:pPr>
      <w:r w:rsidRPr="00710D20">
        <w:rPr>
          <w:rFonts w:cs="Arial"/>
          <w:sz w:val="22"/>
          <w:szCs w:val="22"/>
        </w:rPr>
        <w:t>Impact: The design should incorporate modularity, flexibility, and compatibility with future hardware and software components, making it easier to expand and upgrade the robot's capabilities.</w:t>
      </w:r>
    </w:p>
    <w:p w:rsidRPr="00710D20" w:rsidR="00710D20" w:rsidP="00710D20" w:rsidRDefault="00710D20" w14:paraId="2CB1E09F" w14:textId="77777777">
      <w:pPr>
        <w:spacing w:before="300"/>
        <w:rPr>
          <w:rFonts w:cs="Arial"/>
          <w:sz w:val="22"/>
          <w:szCs w:val="22"/>
        </w:rPr>
      </w:pPr>
      <w:r w:rsidRPr="00710D20">
        <w:rPr>
          <w:rFonts w:cs="Arial"/>
          <w:sz w:val="22"/>
          <w:szCs w:val="22"/>
        </w:rPr>
        <w:t>Understanding and addressing these design constraints is essential to ensure that the robot project meets its objectives, complies with relevant standards, and operates effectively and securely within its operational environment.</w:t>
      </w:r>
    </w:p>
    <w:p w:rsidRPr="002A5669" w:rsidR="00C16623" w:rsidP="000348DA" w:rsidRDefault="00161394" w14:paraId="70EA986F" w14:textId="77777777">
      <w:pPr>
        <w:pStyle w:val="Heading2"/>
      </w:pPr>
      <w:r w:rsidRPr="002A5669">
        <w:t>Dependencies</w:t>
      </w:r>
      <w:bookmarkEnd w:id="11"/>
    </w:p>
    <w:p w:rsidRPr="00A748E0" w:rsidR="00A748E0" w:rsidP="00260D5F" w:rsidRDefault="00A748E0" w14:paraId="39B39CAB" w14:textId="77777777">
      <w:pPr>
        <w:numPr>
          <w:ilvl w:val="0"/>
          <w:numId w:val="18"/>
        </w:numPr>
        <w:rPr>
          <w:rFonts w:cs="Arial"/>
          <w:color w:val="374151"/>
          <w:sz w:val="22"/>
          <w:szCs w:val="22"/>
        </w:rPr>
      </w:pPr>
      <w:r w:rsidRPr="00A748E0">
        <w:rPr>
          <w:rFonts w:cs="Arial"/>
          <w:color w:val="374151"/>
          <w:sz w:val="22"/>
          <w:szCs w:val="22"/>
        </w:rPr>
        <w:t>Availability of Sensor Data:</w:t>
      </w:r>
    </w:p>
    <w:p w:rsidRPr="00A748E0" w:rsidR="00A748E0" w:rsidP="00260D5F" w:rsidRDefault="00A748E0" w14:paraId="3A8E21B1" w14:textId="77777777">
      <w:pPr>
        <w:numPr>
          <w:ilvl w:val="1"/>
          <w:numId w:val="18"/>
        </w:numPr>
        <w:rPr>
          <w:rFonts w:cs="Arial"/>
          <w:color w:val="374151"/>
          <w:sz w:val="22"/>
          <w:szCs w:val="22"/>
        </w:rPr>
      </w:pPr>
      <w:r w:rsidRPr="00A748E0">
        <w:rPr>
          <w:rFonts w:cs="Arial"/>
          <w:color w:val="374151"/>
          <w:sz w:val="22"/>
          <w:szCs w:val="22"/>
        </w:rPr>
        <w:t>Dependency: The robot's functionality may depend on real-time or periodic data from external sensors or sources.</w:t>
      </w:r>
    </w:p>
    <w:p w:rsidRPr="00A748E0" w:rsidR="00A748E0" w:rsidP="00260D5F" w:rsidRDefault="00A748E0" w14:paraId="79AF4768" w14:textId="77777777">
      <w:pPr>
        <w:numPr>
          <w:ilvl w:val="1"/>
          <w:numId w:val="18"/>
        </w:numPr>
        <w:rPr>
          <w:rFonts w:cs="Arial"/>
          <w:color w:val="374151"/>
          <w:sz w:val="22"/>
          <w:szCs w:val="22"/>
        </w:rPr>
      </w:pPr>
      <w:r w:rsidRPr="00A748E0">
        <w:rPr>
          <w:rFonts w:cs="Arial"/>
          <w:color w:val="374151"/>
          <w:sz w:val="22"/>
          <w:szCs w:val="22"/>
        </w:rPr>
        <w:t>Impact: The requirements should specify the data sources, data formats, and data update frequencies that the robot relies on. If the data is unavailable or delayed, it may affect the robot's performance and response.</w:t>
      </w:r>
    </w:p>
    <w:p w:rsidRPr="00A748E0" w:rsidR="00A748E0" w:rsidP="00260D5F" w:rsidRDefault="00A748E0" w14:paraId="54536541" w14:textId="77777777">
      <w:pPr>
        <w:numPr>
          <w:ilvl w:val="0"/>
          <w:numId w:val="18"/>
        </w:numPr>
        <w:rPr>
          <w:rFonts w:cs="Arial"/>
          <w:color w:val="374151"/>
          <w:sz w:val="22"/>
          <w:szCs w:val="22"/>
        </w:rPr>
      </w:pPr>
      <w:r w:rsidRPr="00A748E0">
        <w:rPr>
          <w:rFonts w:cs="Arial"/>
          <w:color w:val="374151"/>
          <w:sz w:val="22"/>
          <w:szCs w:val="22"/>
        </w:rPr>
        <w:t>Completion of Firmware Development:</w:t>
      </w:r>
    </w:p>
    <w:p w:rsidRPr="00A748E0" w:rsidR="00A748E0" w:rsidP="00260D5F" w:rsidRDefault="00A748E0" w14:paraId="1E604DD9" w14:textId="77777777">
      <w:pPr>
        <w:numPr>
          <w:ilvl w:val="1"/>
          <w:numId w:val="18"/>
        </w:numPr>
        <w:rPr>
          <w:rFonts w:cs="Arial"/>
          <w:color w:val="374151"/>
          <w:sz w:val="22"/>
          <w:szCs w:val="22"/>
        </w:rPr>
      </w:pPr>
      <w:r w:rsidRPr="00A748E0">
        <w:rPr>
          <w:rFonts w:cs="Arial"/>
          <w:color w:val="374151"/>
          <w:sz w:val="22"/>
          <w:szCs w:val="22"/>
        </w:rPr>
        <w:t>Dependency: Certain firmware or hardware components may need to be developed or integrated into the robot before the software can be finalized.</w:t>
      </w:r>
    </w:p>
    <w:p w:rsidRPr="00A748E0" w:rsidR="00A748E0" w:rsidP="00260D5F" w:rsidRDefault="00A748E0" w14:paraId="6F975280" w14:textId="77777777">
      <w:pPr>
        <w:numPr>
          <w:ilvl w:val="1"/>
          <w:numId w:val="18"/>
        </w:numPr>
        <w:rPr>
          <w:rFonts w:cs="Arial"/>
          <w:color w:val="374151"/>
          <w:sz w:val="22"/>
          <w:szCs w:val="22"/>
        </w:rPr>
      </w:pPr>
      <w:r w:rsidRPr="00A748E0">
        <w:rPr>
          <w:rFonts w:cs="Arial"/>
          <w:color w:val="374151"/>
          <w:sz w:val="22"/>
          <w:szCs w:val="22"/>
        </w:rPr>
        <w:t>Impact: The product requirements should define the sequencing of firmware and software development and the dependencies between these components to ensure a cohesive and functional system.</w:t>
      </w:r>
    </w:p>
    <w:p w:rsidRPr="00A748E0" w:rsidR="00A748E0" w:rsidP="00260D5F" w:rsidRDefault="00A748E0" w14:paraId="1B44DC15" w14:textId="77777777">
      <w:pPr>
        <w:numPr>
          <w:ilvl w:val="0"/>
          <w:numId w:val="18"/>
        </w:numPr>
        <w:rPr>
          <w:rFonts w:cs="Arial"/>
          <w:color w:val="374151"/>
          <w:sz w:val="22"/>
          <w:szCs w:val="22"/>
        </w:rPr>
      </w:pPr>
      <w:r w:rsidRPr="00A748E0">
        <w:rPr>
          <w:rFonts w:cs="Arial"/>
          <w:color w:val="374151"/>
          <w:sz w:val="22"/>
          <w:szCs w:val="22"/>
        </w:rPr>
        <w:t>Availability of External APIs:</w:t>
      </w:r>
    </w:p>
    <w:p w:rsidRPr="00A748E0" w:rsidR="00A748E0" w:rsidP="00260D5F" w:rsidRDefault="00A748E0" w14:paraId="3BBBD48A" w14:textId="77777777">
      <w:pPr>
        <w:numPr>
          <w:ilvl w:val="1"/>
          <w:numId w:val="18"/>
        </w:numPr>
        <w:rPr>
          <w:rFonts w:cs="Arial"/>
          <w:color w:val="374151"/>
          <w:sz w:val="22"/>
          <w:szCs w:val="22"/>
        </w:rPr>
      </w:pPr>
      <w:r w:rsidRPr="00A748E0">
        <w:rPr>
          <w:rFonts w:cs="Arial"/>
          <w:color w:val="374151"/>
          <w:sz w:val="22"/>
          <w:szCs w:val="22"/>
        </w:rPr>
        <w:t>Dependency: The robot may rely on external application programming interfaces (APIs) to access data or perform specific tasks.</w:t>
      </w:r>
    </w:p>
    <w:p w:rsidRPr="00A748E0" w:rsidR="00A748E0" w:rsidP="00260D5F" w:rsidRDefault="00A748E0" w14:paraId="2FD593D7" w14:textId="77777777">
      <w:pPr>
        <w:numPr>
          <w:ilvl w:val="1"/>
          <w:numId w:val="18"/>
        </w:numPr>
        <w:rPr>
          <w:rFonts w:cs="Arial"/>
          <w:color w:val="374151"/>
          <w:sz w:val="22"/>
          <w:szCs w:val="22"/>
        </w:rPr>
      </w:pPr>
      <w:r w:rsidRPr="00A748E0">
        <w:rPr>
          <w:rFonts w:cs="Arial"/>
          <w:color w:val="374151"/>
          <w:sz w:val="22"/>
          <w:szCs w:val="22"/>
        </w:rPr>
        <w:t>Impact: The requirements should specify the APIs used, including authentication and access requirements. Any changes or unavailability of these APIs may require adjustments to the software.</w:t>
      </w:r>
    </w:p>
    <w:p w:rsidRPr="00A748E0" w:rsidR="00A748E0" w:rsidP="00260D5F" w:rsidRDefault="00A748E0" w14:paraId="2F95738D" w14:textId="77777777">
      <w:pPr>
        <w:numPr>
          <w:ilvl w:val="0"/>
          <w:numId w:val="18"/>
        </w:numPr>
        <w:rPr>
          <w:rFonts w:cs="Arial"/>
          <w:color w:val="374151"/>
          <w:sz w:val="22"/>
          <w:szCs w:val="22"/>
        </w:rPr>
      </w:pPr>
      <w:r w:rsidRPr="00A748E0">
        <w:rPr>
          <w:rFonts w:cs="Arial"/>
          <w:color w:val="374151"/>
          <w:sz w:val="22"/>
          <w:szCs w:val="22"/>
        </w:rPr>
        <w:t>Regulatory Approvals:</w:t>
      </w:r>
    </w:p>
    <w:p w:rsidRPr="00A748E0" w:rsidR="00A748E0" w:rsidP="00260D5F" w:rsidRDefault="00A748E0" w14:paraId="137EB6E7" w14:textId="77777777">
      <w:pPr>
        <w:numPr>
          <w:ilvl w:val="1"/>
          <w:numId w:val="18"/>
        </w:numPr>
        <w:rPr>
          <w:rFonts w:cs="Arial"/>
          <w:color w:val="374151"/>
          <w:sz w:val="22"/>
          <w:szCs w:val="22"/>
        </w:rPr>
      </w:pPr>
      <w:r w:rsidRPr="00A748E0">
        <w:rPr>
          <w:rFonts w:cs="Arial"/>
          <w:color w:val="374151"/>
          <w:sz w:val="22"/>
          <w:szCs w:val="22"/>
        </w:rPr>
        <w:t>Dependency: Regulatory approvals or certifications may be necessary for the robot to be legally sold or operated in specific markets.</w:t>
      </w:r>
    </w:p>
    <w:p w:rsidRPr="00A748E0" w:rsidR="00A748E0" w:rsidP="00260D5F" w:rsidRDefault="00A748E0" w14:paraId="7F3B64C0" w14:textId="77777777">
      <w:pPr>
        <w:numPr>
          <w:ilvl w:val="1"/>
          <w:numId w:val="18"/>
        </w:numPr>
        <w:rPr>
          <w:rFonts w:cs="Arial"/>
          <w:color w:val="374151"/>
          <w:sz w:val="22"/>
          <w:szCs w:val="22"/>
        </w:rPr>
      </w:pPr>
      <w:r w:rsidRPr="00A748E0">
        <w:rPr>
          <w:rFonts w:cs="Arial"/>
          <w:color w:val="374151"/>
          <w:sz w:val="22"/>
          <w:szCs w:val="22"/>
        </w:rPr>
        <w:t>Impact: The product requirements should address the need for regulatory compliance, and the design and development should align with these requirements. Delays or complications in obtaining approvals can impact the product's release.</w:t>
      </w:r>
    </w:p>
    <w:p w:rsidRPr="00A748E0" w:rsidR="00A748E0" w:rsidP="00260D5F" w:rsidRDefault="00A748E0" w14:paraId="249519BB" w14:textId="77777777">
      <w:pPr>
        <w:numPr>
          <w:ilvl w:val="0"/>
          <w:numId w:val="18"/>
        </w:numPr>
        <w:rPr>
          <w:rFonts w:cs="Arial"/>
          <w:color w:val="374151"/>
          <w:sz w:val="22"/>
          <w:szCs w:val="22"/>
        </w:rPr>
      </w:pPr>
      <w:r w:rsidRPr="00A748E0">
        <w:rPr>
          <w:rFonts w:cs="Arial"/>
          <w:color w:val="374151"/>
          <w:sz w:val="22"/>
          <w:szCs w:val="22"/>
        </w:rPr>
        <w:t>Integration with Third-Party Systems:</w:t>
      </w:r>
    </w:p>
    <w:p w:rsidRPr="00A748E0" w:rsidR="00A748E0" w:rsidP="00260D5F" w:rsidRDefault="00A748E0" w14:paraId="0708D7B4" w14:textId="77777777">
      <w:pPr>
        <w:numPr>
          <w:ilvl w:val="1"/>
          <w:numId w:val="18"/>
        </w:numPr>
        <w:rPr>
          <w:rFonts w:cs="Arial"/>
          <w:color w:val="374151"/>
          <w:sz w:val="22"/>
          <w:szCs w:val="22"/>
        </w:rPr>
      </w:pPr>
      <w:r w:rsidRPr="00A748E0">
        <w:rPr>
          <w:rFonts w:cs="Arial"/>
          <w:color w:val="374151"/>
          <w:sz w:val="22"/>
          <w:szCs w:val="22"/>
        </w:rPr>
        <w:t>Dependency: The robot may need to integrate with third-party systems, such as inventory management software or automation systems.</w:t>
      </w:r>
    </w:p>
    <w:p w:rsidRPr="00A748E0" w:rsidR="00A748E0" w:rsidP="00260D5F" w:rsidRDefault="00A748E0" w14:paraId="7947D3C7" w14:textId="77777777">
      <w:pPr>
        <w:numPr>
          <w:ilvl w:val="1"/>
          <w:numId w:val="18"/>
        </w:numPr>
        <w:rPr>
          <w:rFonts w:cs="Arial"/>
          <w:color w:val="374151"/>
          <w:sz w:val="22"/>
          <w:szCs w:val="22"/>
        </w:rPr>
      </w:pPr>
      <w:r w:rsidRPr="00A748E0">
        <w:rPr>
          <w:rFonts w:cs="Arial"/>
          <w:color w:val="374151"/>
          <w:sz w:val="22"/>
          <w:szCs w:val="22"/>
        </w:rPr>
        <w:t>Impact: The requirements should detail the integration points, data exchange formats, and compatibility with these third-party systems. Changes or delays in these systems may affect the integration process.</w:t>
      </w:r>
    </w:p>
    <w:p w:rsidRPr="00A748E0" w:rsidR="00A748E0" w:rsidP="00260D5F" w:rsidRDefault="00A748E0" w14:paraId="53946CC2" w14:textId="77777777">
      <w:pPr>
        <w:numPr>
          <w:ilvl w:val="0"/>
          <w:numId w:val="18"/>
        </w:numPr>
        <w:rPr>
          <w:rFonts w:cs="Arial"/>
          <w:color w:val="374151"/>
          <w:sz w:val="22"/>
          <w:szCs w:val="22"/>
        </w:rPr>
      </w:pPr>
      <w:r w:rsidRPr="00A748E0">
        <w:rPr>
          <w:rFonts w:cs="Arial"/>
          <w:color w:val="374151"/>
          <w:sz w:val="22"/>
          <w:szCs w:val="22"/>
        </w:rPr>
        <w:t>Availability of Training Resources:</w:t>
      </w:r>
    </w:p>
    <w:p w:rsidRPr="00A748E0" w:rsidR="00A748E0" w:rsidP="00260D5F" w:rsidRDefault="00A748E0" w14:paraId="001D24E0" w14:textId="77777777">
      <w:pPr>
        <w:numPr>
          <w:ilvl w:val="1"/>
          <w:numId w:val="18"/>
        </w:numPr>
        <w:rPr>
          <w:rFonts w:cs="Arial"/>
          <w:color w:val="374151"/>
          <w:sz w:val="22"/>
          <w:szCs w:val="22"/>
        </w:rPr>
      </w:pPr>
      <w:r w:rsidRPr="00A748E0">
        <w:rPr>
          <w:rFonts w:cs="Arial"/>
          <w:color w:val="374151"/>
          <w:sz w:val="22"/>
          <w:szCs w:val="22"/>
        </w:rPr>
        <w:t>Dependency: Users may require training to effectively use the robot.</w:t>
      </w:r>
    </w:p>
    <w:p w:rsidRPr="00A748E0" w:rsidR="00A748E0" w:rsidP="00260D5F" w:rsidRDefault="00A748E0" w14:paraId="791C430B" w14:textId="77777777">
      <w:pPr>
        <w:numPr>
          <w:ilvl w:val="1"/>
          <w:numId w:val="18"/>
        </w:numPr>
        <w:rPr>
          <w:rFonts w:cs="Arial"/>
          <w:color w:val="374151"/>
          <w:sz w:val="22"/>
          <w:szCs w:val="22"/>
        </w:rPr>
      </w:pPr>
      <w:r w:rsidRPr="00A748E0">
        <w:rPr>
          <w:rFonts w:cs="Arial"/>
          <w:color w:val="374151"/>
          <w:sz w:val="22"/>
          <w:szCs w:val="22"/>
        </w:rPr>
        <w:t>Impact: The product requirements should include user training and documentation. The availability and effectiveness of training resources will influence the user-friendliness and adoption of the product.</w:t>
      </w:r>
    </w:p>
    <w:p w:rsidRPr="00A748E0" w:rsidR="00A748E0" w:rsidP="00260D5F" w:rsidRDefault="00A748E0" w14:paraId="4C44FA81" w14:textId="77777777">
      <w:pPr>
        <w:numPr>
          <w:ilvl w:val="0"/>
          <w:numId w:val="18"/>
        </w:numPr>
        <w:rPr>
          <w:rFonts w:cs="Arial"/>
          <w:color w:val="374151"/>
          <w:sz w:val="22"/>
          <w:szCs w:val="22"/>
        </w:rPr>
      </w:pPr>
      <w:r w:rsidRPr="00A748E0">
        <w:rPr>
          <w:rFonts w:cs="Arial"/>
          <w:color w:val="374151"/>
          <w:sz w:val="22"/>
          <w:szCs w:val="22"/>
        </w:rPr>
        <w:t>Prototype Testing and Feedback:</w:t>
      </w:r>
    </w:p>
    <w:p w:rsidRPr="00A748E0" w:rsidR="00A748E0" w:rsidP="00260D5F" w:rsidRDefault="00A748E0" w14:paraId="0D4AF252" w14:textId="77777777">
      <w:pPr>
        <w:numPr>
          <w:ilvl w:val="1"/>
          <w:numId w:val="18"/>
        </w:numPr>
        <w:rPr>
          <w:rFonts w:cs="Arial"/>
          <w:color w:val="374151"/>
          <w:sz w:val="22"/>
          <w:szCs w:val="22"/>
        </w:rPr>
      </w:pPr>
      <w:r w:rsidRPr="00A748E0">
        <w:rPr>
          <w:rFonts w:cs="Arial"/>
          <w:color w:val="374151"/>
          <w:sz w:val="22"/>
          <w:szCs w:val="22"/>
        </w:rPr>
        <w:t>Dependency: Testing prototypes of the robot may provide valuable insights and feedback for refinement.</w:t>
      </w:r>
    </w:p>
    <w:p w:rsidRPr="00A748E0" w:rsidR="00A748E0" w:rsidP="00260D5F" w:rsidRDefault="00A748E0" w14:paraId="0F3EE3E5" w14:textId="77777777">
      <w:pPr>
        <w:numPr>
          <w:ilvl w:val="1"/>
          <w:numId w:val="18"/>
        </w:numPr>
        <w:rPr>
          <w:rFonts w:cs="Arial"/>
          <w:color w:val="374151"/>
          <w:sz w:val="22"/>
          <w:szCs w:val="22"/>
        </w:rPr>
      </w:pPr>
      <w:r w:rsidRPr="00A748E0">
        <w:rPr>
          <w:rFonts w:cs="Arial"/>
          <w:color w:val="374151"/>
          <w:sz w:val="22"/>
          <w:szCs w:val="22"/>
        </w:rPr>
        <w:t>Impact: The requirements should include provisions for prototype testing and user feedback. Feedback from testing may lead to changes in the product's design and functionality.</w:t>
      </w:r>
    </w:p>
    <w:p w:rsidRPr="00A748E0" w:rsidR="00A748E0" w:rsidP="00260D5F" w:rsidRDefault="00A748E0" w14:paraId="7AB99331" w14:textId="77777777">
      <w:pPr>
        <w:numPr>
          <w:ilvl w:val="0"/>
          <w:numId w:val="18"/>
        </w:numPr>
        <w:rPr>
          <w:rFonts w:cs="Arial"/>
          <w:color w:val="374151"/>
          <w:sz w:val="22"/>
          <w:szCs w:val="22"/>
        </w:rPr>
      </w:pPr>
      <w:r w:rsidRPr="00A748E0">
        <w:rPr>
          <w:rFonts w:cs="Arial"/>
          <w:color w:val="374151"/>
          <w:sz w:val="22"/>
          <w:szCs w:val="22"/>
        </w:rPr>
        <w:t>Availability of Key Personnel:</w:t>
      </w:r>
    </w:p>
    <w:p w:rsidRPr="00A748E0" w:rsidR="00A748E0" w:rsidP="00260D5F" w:rsidRDefault="00A748E0" w14:paraId="3C50B82F" w14:textId="77777777">
      <w:pPr>
        <w:numPr>
          <w:ilvl w:val="1"/>
          <w:numId w:val="18"/>
        </w:numPr>
        <w:rPr>
          <w:rFonts w:cs="Arial"/>
          <w:color w:val="374151"/>
          <w:sz w:val="22"/>
          <w:szCs w:val="22"/>
        </w:rPr>
      </w:pPr>
      <w:r w:rsidRPr="00A748E0">
        <w:rPr>
          <w:rFonts w:cs="Arial"/>
          <w:color w:val="374151"/>
          <w:sz w:val="22"/>
          <w:szCs w:val="22"/>
        </w:rPr>
        <w:t>Dependency: The project may rely on key personnel, such as domain experts or software developers.</w:t>
      </w:r>
    </w:p>
    <w:p w:rsidRPr="00A748E0" w:rsidR="00A748E0" w:rsidP="00260D5F" w:rsidRDefault="00A748E0" w14:paraId="7FB6C6CD" w14:textId="77777777">
      <w:pPr>
        <w:numPr>
          <w:ilvl w:val="1"/>
          <w:numId w:val="18"/>
        </w:numPr>
        <w:rPr>
          <w:rFonts w:cs="Arial"/>
          <w:color w:val="374151"/>
          <w:sz w:val="22"/>
          <w:szCs w:val="22"/>
        </w:rPr>
      </w:pPr>
      <w:r w:rsidRPr="00A748E0">
        <w:rPr>
          <w:rFonts w:cs="Arial"/>
          <w:color w:val="374151"/>
          <w:sz w:val="22"/>
          <w:szCs w:val="22"/>
        </w:rPr>
        <w:t>Impact: The project plan should consider the availability of these key personnel and allocate resources accordingly. Delays or resource unavailability may impact the project timeline.</w:t>
      </w:r>
    </w:p>
    <w:p w:rsidRPr="00A748E0" w:rsidR="00A748E0" w:rsidP="00260D5F" w:rsidRDefault="00A748E0" w14:paraId="21F59D9C" w14:textId="77777777">
      <w:pPr>
        <w:numPr>
          <w:ilvl w:val="0"/>
          <w:numId w:val="18"/>
        </w:numPr>
        <w:rPr>
          <w:rFonts w:cs="Arial"/>
          <w:color w:val="374151"/>
          <w:sz w:val="22"/>
          <w:szCs w:val="22"/>
        </w:rPr>
      </w:pPr>
      <w:r w:rsidRPr="00A748E0">
        <w:rPr>
          <w:rFonts w:cs="Arial"/>
          <w:color w:val="374151"/>
          <w:sz w:val="22"/>
          <w:szCs w:val="22"/>
        </w:rPr>
        <w:t>Market Research Findings:</w:t>
      </w:r>
    </w:p>
    <w:p w:rsidRPr="00A748E0" w:rsidR="00A748E0" w:rsidP="00260D5F" w:rsidRDefault="00A748E0" w14:paraId="66AC3C51" w14:textId="77777777">
      <w:pPr>
        <w:numPr>
          <w:ilvl w:val="1"/>
          <w:numId w:val="18"/>
        </w:numPr>
        <w:rPr>
          <w:rFonts w:cs="Arial"/>
          <w:color w:val="374151"/>
          <w:sz w:val="22"/>
          <w:szCs w:val="22"/>
        </w:rPr>
      </w:pPr>
      <w:r w:rsidRPr="00A748E0">
        <w:rPr>
          <w:rFonts w:cs="Arial"/>
          <w:color w:val="374151"/>
          <w:sz w:val="22"/>
          <w:szCs w:val="22"/>
        </w:rPr>
        <w:t>Dependency: Market research may uncover specific user needs or preferences that influence the product's features and design.</w:t>
      </w:r>
    </w:p>
    <w:p w:rsidRPr="00A748E0" w:rsidR="00A748E0" w:rsidP="00260D5F" w:rsidRDefault="00A748E0" w14:paraId="7892D6AD" w14:textId="77777777">
      <w:pPr>
        <w:numPr>
          <w:ilvl w:val="1"/>
          <w:numId w:val="18"/>
        </w:numPr>
        <w:rPr>
          <w:rFonts w:cs="Arial"/>
          <w:color w:val="374151"/>
          <w:sz w:val="22"/>
          <w:szCs w:val="22"/>
        </w:rPr>
      </w:pPr>
      <w:r w:rsidRPr="00A748E0">
        <w:rPr>
          <w:rFonts w:cs="Arial"/>
          <w:color w:val="374151"/>
          <w:sz w:val="22"/>
          <w:szCs w:val="22"/>
        </w:rPr>
        <w:t>Impact: The requirements should incorporate the findings from market research to align the product with market demands and customer expectations.</w:t>
      </w:r>
    </w:p>
    <w:p w:rsidRPr="00A748E0" w:rsidR="00A748E0" w:rsidP="00260D5F" w:rsidRDefault="00A748E0" w14:paraId="3442903A" w14:textId="77777777">
      <w:pPr>
        <w:numPr>
          <w:ilvl w:val="0"/>
          <w:numId w:val="18"/>
        </w:numPr>
        <w:rPr>
          <w:rFonts w:cs="Arial"/>
          <w:color w:val="374151"/>
          <w:sz w:val="22"/>
          <w:szCs w:val="22"/>
        </w:rPr>
      </w:pPr>
      <w:r w:rsidRPr="00A748E0">
        <w:rPr>
          <w:rFonts w:cs="Arial"/>
          <w:color w:val="374151"/>
          <w:sz w:val="22"/>
          <w:szCs w:val="22"/>
        </w:rPr>
        <w:t>Hardware Procurement and Assembly:</w:t>
      </w:r>
    </w:p>
    <w:p w:rsidRPr="00A748E0" w:rsidR="00A748E0" w:rsidP="00260D5F" w:rsidRDefault="00A748E0" w14:paraId="78A3D1C4" w14:textId="77777777">
      <w:pPr>
        <w:numPr>
          <w:ilvl w:val="1"/>
          <w:numId w:val="18"/>
        </w:numPr>
        <w:rPr>
          <w:rFonts w:cs="Arial"/>
          <w:color w:val="374151"/>
          <w:sz w:val="22"/>
          <w:szCs w:val="22"/>
        </w:rPr>
      </w:pPr>
      <w:r w:rsidRPr="00A748E0">
        <w:rPr>
          <w:rFonts w:cs="Arial"/>
          <w:color w:val="374151"/>
          <w:sz w:val="22"/>
          <w:szCs w:val="22"/>
        </w:rPr>
        <w:t>Dependency: The availability of hardware components and the assembly process may affect the overall timeline.</w:t>
      </w:r>
    </w:p>
    <w:p w:rsidRPr="00A748E0" w:rsidR="00A748E0" w:rsidP="00260D5F" w:rsidRDefault="00A748E0" w14:paraId="3FB33E18" w14:textId="77777777">
      <w:pPr>
        <w:numPr>
          <w:ilvl w:val="1"/>
          <w:numId w:val="18"/>
        </w:numPr>
        <w:rPr>
          <w:rFonts w:cs="Arial"/>
          <w:color w:val="374151"/>
          <w:sz w:val="22"/>
          <w:szCs w:val="22"/>
        </w:rPr>
      </w:pPr>
      <w:r w:rsidRPr="00A748E0">
        <w:rPr>
          <w:rFonts w:cs="Arial"/>
          <w:color w:val="374151"/>
          <w:sz w:val="22"/>
          <w:szCs w:val="22"/>
        </w:rPr>
        <w:t>Impact: The project plan and requirements should consider the procurement and assembly processes to ensure timely completion and delivery of the robot.</w:t>
      </w:r>
    </w:p>
    <w:p w:rsidRPr="00950808" w:rsidR="006A7A60" w:rsidP="00950808" w:rsidRDefault="00A748E0" w14:paraId="0B1AF964" w14:textId="7D69FB46">
      <w:pPr>
        <w:spacing w:before="300"/>
        <w:rPr>
          <w:rFonts w:cs="Arial"/>
          <w:color w:val="374151"/>
          <w:sz w:val="22"/>
          <w:szCs w:val="22"/>
        </w:rPr>
      </w:pPr>
      <w:r w:rsidRPr="00A748E0">
        <w:rPr>
          <w:rFonts w:cs="Arial"/>
          <w:color w:val="374151"/>
          <w:sz w:val="22"/>
          <w:szCs w:val="22"/>
        </w:rPr>
        <w:t>Understanding and managing these dependencies is essential for planning and executing the robot project successfully, as they can significantly impact the project's timeline, functionality, and user satisfaction.</w:t>
      </w:r>
    </w:p>
    <w:p w:rsidRPr="00CF0B36" w:rsidR="00C16623" w:rsidP="00880820" w:rsidRDefault="00BE0147" w14:paraId="24DE3537" w14:textId="77777777">
      <w:pPr>
        <w:pStyle w:val="Heading1"/>
      </w:pPr>
      <w:bookmarkStart w:name="_Toc21616861" w:id="12"/>
      <w:r w:rsidRPr="00CF0B36">
        <w:t>Requirements</w:t>
      </w:r>
      <w:bookmarkEnd w:id="12"/>
    </w:p>
    <w:p w:rsidR="00810FC6" w:rsidP="00260D5F" w:rsidRDefault="00810FC6" w14:paraId="7F5F284F" w14:textId="77777777">
      <w:pPr>
        <w:pStyle w:val="ListBullet0"/>
        <w:numPr>
          <w:ilvl w:val="0"/>
          <w:numId w:val="19"/>
        </w:numPr>
      </w:pPr>
      <w:r w:rsidRPr="00810FC6">
        <w:t>Robot should start with a green light</w:t>
      </w:r>
    </w:p>
    <w:p w:rsidR="00565EDA" w:rsidP="00260D5F" w:rsidRDefault="00810FC6" w14:paraId="5A7C69B3" w14:textId="77777777">
      <w:pPr>
        <w:pStyle w:val="ListBullet0"/>
        <w:numPr>
          <w:ilvl w:val="0"/>
          <w:numId w:val="19"/>
        </w:numPr>
      </w:pPr>
      <w:r>
        <w:t xml:space="preserve">It should </w:t>
      </w:r>
      <w:r w:rsidRPr="00810FC6">
        <w:t xml:space="preserve">speak ‘ready set go’ </w:t>
      </w:r>
    </w:p>
    <w:p w:rsidR="00565EDA" w:rsidP="00260D5F" w:rsidRDefault="00565EDA" w14:paraId="349BC34D" w14:textId="77777777">
      <w:pPr>
        <w:pStyle w:val="ListBullet0"/>
        <w:numPr>
          <w:ilvl w:val="0"/>
          <w:numId w:val="19"/>
        </w:numPr>
      </w:pPr>
      <w:r>
        <w:t xml:space="preserve">Robot should </w:t>
      </w:r>
      <w:r w:rsidRPr="00810FC6" w:rsidR="00810FC6">
        <w:t xml:space="preserve">stop with a red light and speak ‘I’m done and I need water’. </w:t>
      </w:r>
    </w:p>
    <w:p w:rsidR="00565EDA" w:rsidP="00260D5F" w:rsidRDefault="00810FC6" w14:paraId="5C870906" w14:textId="77777777">
      <w:pPr>
        <w:pStyle w:val="ListBullet0"/>
        <w:numPr>
          <w:ilvl w:val="0"/>
          <w:numId w:val="19"/>
        </w:numPr>
      </w:pPr>
      <w:r w:rsidRPr="00810FC6">
        <w:t xml:space="preserve">Robot must travel to each of the yellow floor tiles and turn right at the center of each tile. </w:t>
      </w:r>
    </w:p>
    <w:p w:rsidR="00810FC6" w:rsidP="00260D5F" w:rsidRDefault="00810FC6" w14:paraId="42CD1525" w14:textId="56A03E68">
      <w:pPr>
        <w:pStyle w:val="ListBullet0"/>
        <w:numPr>
          <w:ilvl w:val="0"/>
          <w:numId w:val="19"/>
        </w:numPr>
      </w:pPr>
      <w:r w:rsidRPr="00810FC6">
        <w:t>Robot must return to it’s starting location.</w:t>
      </w:r>
    </w:p>
    <w:p w:rsidR="00565EDA" w:rsidP="00565EDA" w:rsidRDefault="00565EDA" w14:paraId="0CFFEB66" w14:textId="77777777">
      <w:pPr>
        <w:pStyle w:val="ListBullet0"/>
        <w:numPr>
          <w:ilvl w:val="0"/>
          <w:numId w:val="0"/>
        </w:numPr>
        <w:ind w:left="360" w:hanging="360"/>
      </w:pPr>
    </w:p>
    <w:p w:rsidR="00565EDA" w:rsidP="00565EDA" w:rsidRDefault="00565EDA" w14:paraId="176FB314" w14:textId="77777777">
      <w:pPr>
        <w:pStyle w:val="ListBullet0"/>
        <w:numPr>
          <w:ilvl w:val="0"/>
          <w:numId w:val="0"/>
        </w:numPr>
        <w:ind w:left="360" w:hanging="360"/>
      </w:pPr>
    </w:p>
    <w:p w:rsidRPr="00810FC6" w:rsidR="00565EDA" w:rsidP="00565EDA" w:rsidRDefault="00565EDA" w14:paraId="496CE30F" w14:textId="77777777">
      <w:pPr>
        <w:pStyle w:val="ListBullet0"/>
        <w:numPr>
          <w:ilvl w:val="0"/>
          <w:numId w:val="0"/>
        </w:numPr>
        <w:ind w:left="360" w:hanging="360"/>
      </w:pPr>
    </w:p>
    <w:p w:rsidRPr="00E154A7" w:rsidR="00E154A7" w:rsidP="00FB4D95" w:rsidRDefault="00993D52" w14:paraId="1B7FA30F" w14:textId="259FD59F">
      <w:pPr>
        <w:pStyle w:val="Heading2"/>
      </w:pPr>
      <w:bookmarkStart w:name="_Ref162754824" w:id="13"/>
      <w:bookmarkStart w:name="_Toc21616862" w:id="14"/>
      <w:r w:rsidRPr="000348DA">
        <w:t xml:space="preserve">Functional </w:t>
      </w:r>
      <w:r w:rsidRPr="000348DA" w:rsidR="00BE0147">
        <w:t>Requirements</w:t>
      </w:r>
      <w:bookmarkEnd w:id="13"/>
      <w:bookmarkEnd w:id="14"/>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Pr="001215CF" w:rsidR="00706AAF" w:rsidTr="00BA7B0D" w14:paraId="632CA6E9" w14:textId="77777777">
        <w:trPr>
          <w:cantSplit/>
          <w:tblHeader/>
        </w:trPr>
        <w:tc>
          <w:tcPr>
            <w:tcW w:w="1102" w:type="dxa"/>
            <w:vAlign w:val="center"/>
          </w:tcPr>
          <w:p w:rsidRPr="001215CF" w:rsidR="00D62129" w:rsidP="00CA0583" w:rsidRDefault="00D62129" w14:paraId="0A9F4461" w14:textId="77777777">
            <w:pPr>
              <w:pStyle w:val="CellHead"/>
              <w:rPr>
                <w:sz w:val="18"/>
                <w:szCs w:val="18"/>
              </w:rPr>
            </w:pPr>
            <w:r w:rsidRPr="001215CF">
              <w:rPr>
                <w:sz w:val="18"/>
                <w:szCs w:val="18"/>
              </w:rPr>
              <w:t>Req#</w:t>
            </w:r>
          </w:p>
        </w:tc>
        <w:tc>
          <w:tcPr>
            <w:tcW w:w="2906" w:type="dxa"/>
            <w:vAlign w:val="center"/>
          </w:tcPr>
          <w:p w:rsidRPr="001215CF" w:rsidR="00D62129" w:rsidP="00CA0583" w:rsidRDefault="00D62129" w14:paraId="1B0EED1F" w14:textId="77777777">
            <w:pPr>
              <w:pStyle w:val="CellHead"/>
              <w:rPr>
                <w:sz w:val="18"/>
                <w:szCs w:val="18"/>
              </w:rPr>
            </w:pPr>
            <w:r w:rsidRPr="001215CF">
              <w:rPr>
                <w:sz w:val="18"/>
                <w:szCs w:val="18"/>
              </w:rPr>
              <w:t>Requirement</w:t>
            </w:r>
          </w:p>
        </w:tc>
        <w:tc>
          <w:tcPr>
            <w:tcW w:w="2767" w:type="dxa"/>
            <w:vAlign w:val="center"/>
          </w:tcPr>
          <w:p w:rsidRPr="001215CF" w:rsidR="00D62129" w:rsidP="00CA0583" w:rsidRDefault="00D62129" w14:paraId="26AB745D" w14:textId="77777777">
            <w:pPr>
              <w:pStyle w:val="CellHead"/>
              <w:rPr>
                <w:sz w:val="18"/>
                <w:szCs w:val="18"/>
              </w:rPr>
            </w:pPr>
            <w:r w:rsidRPr="001215CF">
              <w:rPr>
                <w:sz w:val="18"/>
                <w:szCs w:val="18"/>
              </w:rPr>
              <w:t>Comments</w:t>
            </w:r>
          </w:p>
        </w:tc>
        <w:tc>
          <w:tcPr>
            <w:tcW w:w="900" w:type="dxa"/>
            <w:vAlign w:val="center"/>
          </w:tcPr>
          <w:p w:rsidRPr="001215CF" w:rsidR="00D62129" w:rsidP="00CA0583" w:rsidRDefault="00D62129" w14:paraId="1A9BCCCF" w14:textId="77777777">
            <w:pPr>
              <w:pStyle w:val="CellHead"/>
              <w:rPr>
                <w:sz w:val="18"/>
                <w:szCs w:val="18"/>
              </w:rPr>
            </w:pPr>
            <w:r w:rsidRPr="001215CF">
              <w:rPr>
                <w:sz w:val="18"/>
                <w:szCs w:val="18"/>
              </w:rPr>
              <w:t>Pri</w:t>
            </w:r>
            <w:r w:rsidRPr="001215CF" w:rsidR="00BE2A80">
              <w:rPr>
                <w:sz w:val="18"/>
                <w:szCs w:val="18"/>
              </w:rPr>
              <w:t>ority</w:t>
            </w:r>
          </w:p>
        </w:tc>
        <w:tc>
          <w:tcPr>
            <w:tcW w:w="1080" w:type="dxa"/>
            <w:vAlign w:val="center"/>
          </w:tcPr>
          <w:p w:rsidRPr="001215CF" w:rsidR="00D62129" w:rsidP="00CA0583" w:rsidRDefault="00D62129" w14:paraId="660CDD71" w14:textId="77777777">
            <w:pPr>
              <w:pStyle w:val="CellHead"/>
              <w:rPr>
                <w:sz w:val="18"/>
                <w:szCs w:val="18"/>
              </w:rPr>
            </w:pPr>
            <w:r w:rsidRPr="001215CF">
              <w:rPr>
                <w:sz w:val="18"/>
                <w:szCs w:val="18"/>
              </w:rPr>
              <w:t>Date Rvwd</w:t>
            </w:r>
          </w:p>
        </w:tc>
        <w:tc>
          <w:tcPr>
            <w:tcW w:w="1440" w:type="dxa"/>
            <w:vAlign w:val="center"/>
          </w:tcPr>
          <w:p w:rsidRPr="001215CF" w:rsidR="00D62129" w:rsidP="00CA0583" w:rsidRDefault="00D62129" w14:paraId="16981364" w14:textId="77777777">
            <w:pPr>
              <w:pStyle w:val="CellHead"/>
              <w:rPr>
                <w:sz w:val="18"/>
                <w:szCs w:val="18"/>
              </w:rPr>
            </w:pPr>
            <w:r w:rsidRPr="001215CF">
              <w:rPr>
                <w:sz w:val="18"/>
                <w:szCs w:val="18"/>
              </w:rPr>
              <w:t>SME Reviewed / Approved</w:t>
            </w:r>
          </w:p>
        </w:tc>
      </w:tr>
      <w:tr w:rsidRPr="001215CF" w:rsidR="00706AAF" w:rsidTr="00BA7B0D" w14:paraId="2E4C58C6" w14:textId="77777777">
        <w:trPr>
          <w:cantSplit/>
        </w:trPr>
        <w:tc>
          <w:tcPr>
            <w:tcW w:w="1102" w:type="dxa"/>
          </w:tcPr>
          <w:p w:rsidRPr="00AD7C6B" w:rsidR="00D62129" w:rsidP="00CA0583" w:rsidRDefault="001F6804" w14:paraId="430C32B4" w14:textId="77777777">
            <w:pPr>
              <w:pStyle w:val="Cell"/>
              <w:rPr>
                <w:sz w:val="16"/>
                <w:szCs w:val="16"/>
              </w:rPr>
            </w:pPr>
            <w:r w:rsidRPr="00AD7C6B">
              <w:rPr>
                <w:sz w:val="16"/>
                <w:szCs w:val="16"/>
              </w:rPr>
              <w:t>ENDUR</w:t>
            </w:r>
            <w:r w:rsidRPr="00AD7C6B" w:rsidR="002875B3">
              <w:rPr>
                <w:sz w:val="16"/>
                <w:szCs w:val="16"/>
              </w:rPr>
              <w:t>_01</w:t>
            </w:r>
          </w:p>
        </w:tc>
        <w:tc>
          <w:tcPr>
            <w:tcW w:w="2906" w:type="dxa"/>
          </w:tcPr>
          <w:p w:rsidRPr="00AD7C6B" w:rsidR="00D62129" w:rsidP="001F6804" w:rsidRDefault="00D62129" w14:paraId="4601F91C" w14:textId="77777777">
            <w:pPr>
              <w:pStyle w:val="Cell"/>
            </w:pPr>
          </w:p>
        </w:tc>
        <w:tc>
          <w:tcPr>
            <w:tcW w:w="2767" w:type="dxa"/>
          </w:tcPr>
          <w:p w:rsidRPr="00AD7C6B" w:rsidR="00D62129" w:rsidP="00CA0583" w:rsidRDefault="00D62129" w14:paraId="54BE7938" w14:textId="77777777">
            <w:pPr>
              <w:pStyle w:val="Cell"/>
            </w:pPr>
          </w:p>
        </w:tc>
        <w:tc>
          <w:tcPr>
            <w:tcW w:w="900" w:type="dxa"/>
          </w:tcPr>
          <w:p w:rsidRPr="00AD7C6B" w:rsidR="00D62129" w:rsidP="00CA0583" w:rsidRDefault="00D62129" w14:paraId="2A3D2F37" w14:textId="77777777">
            <w:pPr>
              <w:pStyle w:val="Cell"/>
            </w:pPr>
          </w:p>
        </w:tc>
        <w:tc>
          <w:tcPr>
            <w:tcW w:w="1080" w:type="dxa"/>
          </w:tcPr>
          <w:p w:rsidRPr="00AD7C6B" w:rsidR="00D62129" w:rsidP="001F6804" w:rsidRDefault="00D62129" w14:paraId="08490A9B" w14:textId="77777777">
            <w:pPr>
              <w:pStyle w:val="Cell"/>
            </w:pPr>
          </w:p>
        </w:tc>
        <w:tc>
          <w:tcPr>
            <w:tcW w:w="1440" w:type="dxa"/>
          </w:tcPr>
          <w:p w:rsidRPr="00AD7C6B" w:rsidR="00D62129" w:rsidP="001F6804" w:rsidRDefault="00D62129" w14:paraId="75288391" w14:textId="77777777">
            <w:pPr>
              <w:pStyle w:val="Cell"/>
            </w:pPr>
          </w:p>
        </w:tc>
      </w:tr>
      <w:tr w:rsidRPr="001215CF" w:rsidR="00706AAF" w:rsidTr="00BA7B0D" w14:paraId="21AE38F2" w14:textId="77777777">
        <w:trPr>
          <w:cantSplit/>
        </w:trPr>
        <w:tc>
          <w:tcPr>
            <w:tcW w:w="1102" w:type="dxa"/>
          </w:tcPr>
          <w:p w:rsidRPr="00AD7C6B" w:rsidR="00D62129" w:rsidP="001F6804" w:rsidRDefault="001F6804" w14:paraId="41F66A96" w14:textId="77777777">
            <w:pPr>
              <w:pStyle w:val="Cell"/>
              <w:rPr>
                <w:sz w:val="16"/>
                <w:szCs w:val="16"/>
              </w:rPr>
            </w:pPr>
            <w:r w:rsidRPr="00AD7C6B">
              <w:rPr>
                <w:sz w:val="16"/>
                <w:szCs w:val="16"/>
              </w:rPr>
              <w:t>ENDUR_02</w:t>
            </w:r>
          </w:p>
        </w:tc>
        <w:tc>
          <w:tcPr>
            <w:tcW w:w="2906" w:type="dxa"/>
          </w:tcPr>
          <w:p w:rsidRPr="00AD7C6B" w:rsidR="00D62129" w:rsidP="001F6804" w:rsidRDefault="00D62129" w14:paraId="2563E159" w14:textId="77777777">
            <w:pPr>
              <w:pStyle w:val="Cell"/>
            </w:pPr>
          </w:p>
        </w:tc>
        <w:tc>
          <w:tcPr>
            <w:tcW w:w="2767" w:type="dxa"/>
          </w:tcPr>
          <w:p w:rsidRPr="00AD7C6B" w:rsidR="00D62129" w:rsidP="00CA0583" w:rsidRDefault="00D62129" w14:paraId="03C8D98B" w14:textId="77777777">
            <w:pPr>
              <w:pStyle w:val="Cell"/>
            </w:pPr>
          </w:p>
        </w:tc>
        <w:tc>
          <w:tcPr>
            <w:tcW w:w="900" w:type="dxa"/>
          </w:tcPr>
          <w:p w:rsidRPr="00AD7C6B" w:rsidR="00D62129" w:rsidP="00CA0583" w:rsidRDefault="00D62129" w14:paraId="4B4E648A" w14:textId="77777777">
            <w:pPr>
              <w:pStyle w:val="Cell"/>
            </w:pPr>
          </w:p>
        </w:tc>
        <w:tc>
          <w:tcPr>
            <w:tcW w:w="1080" w:type="dxa"/>
          </w:tcPr>
          <w:p w:rsidRPr="00AD7C6B" w:rsidR="00D62129" w:rsidP="00CA0583" w:rsidRDefault="00D62129" w14:paraId="1973E112" w14:textId="77777777">
            <w:pPr>
              <w:pStyle w:val="Cell"/>
            </w:pPr>
          </w:p>
        </w:tc>
        <w:tc>
          <w:tcPr>
            <w:tcW w:w="1440" w:type="dxa"/>
          </w:tcPr>
          <w:p w:rsidRPr="00AD7C6B" w:rsidR="00D62129" w:rsidP="00CA0583" w:rsidRDefault="00D62129" w14:paraId="0D8E2857" w14:textId="77777777">
            <w:pPr>
              <w:pStyle w:val="Cell"/>
            </w:pPr>
          </w:p>
        </w:tc>
      </w:tr>
      <w:tr w:rsidRPr="001215CF" w:rsidR="00706AAF" w:rsidTr="00BA7B0D" w14:paraId="3A684F7A" w14:textId="77777777">
        <w:trPr>
          <w:cantSplit/>
        </w:trPr>
        <w:tc>
          <w:tcPr>
            <w:tcW w:w="1102" w:type="dxa"/>
          </w:tcPr>
          <w:p w:rsidRPr="00AD7C6B" w:rsidR="00D62129" w:rsidP="001F6804" w:rsidRDefault="001F6804" w14:paraId="33CB5D41" w14:textId="77777777">
            <w:pPr>
              <w:pStyle w:val="Cell"/>
              <w:rPr>
                <w:sz w:val="16"/>
                <w:szCs w:val="16"/>
              </w:rPr>
            </w:pPr>
            <w:r w:rsidRPr="00AD7C6B">
              <w:rPr>
                <w:sz w:val="16"/>
                <w:szCs w:val="16"/>
              </w:rPr>
              <w:t>ENDUR_03</w:t>
            </w:r>
          </w:p>
        </w:tc>
        <w:tc>
          <w:tcPr>
            <w:tcW w:w="2906" w:type="dxa"/>
          </w:tcPr>
          <w:p w:rsidRPr="00AD7C6B" w:rsidR="00D62129" w:rsidP="00CA0583" w:rsidRDefault="00D62129" w14:paraId="1BC54914" w14:textId="77777777">
            <w:pPr>
              <w:pStyle w:val="Cell"/>
            </w:pPr>
          </w:p>
        </w:tc>
        <w:tc>
          <w:tcPr>
            <w:tcW w:w="2767" w:type="dxa"/>
          </w:tcPr>
          <w:p w:rsidRPr="00AD7C6B" w:rsidR="00D62129" w:rsidP="00CA0583" w:rsidRDefault="00D62129" w14:paraId="7A913C29" w14:textId="77777777">
            <w:pPr>
              <w:pStyle w:val="Cell"/>
            </w:pPr>
          </w:p>
        </w:tc>
        <w:tc>
          <w:tcPr>
            <w:tcW w:w="900" w:type="dxa"/>
          </w:tcPr>
          <w:p w:rsidRPr="00AD7C6B" w:rsidR="00D62129" w:rsidP="00CA0583" w:rsidRDefault="00D62129" w14:paraId="30BDDE11" w14:textId="77777777">
            <w:pPr>
              <w:pStyle w:val="Cell"/>
            </w:pPr>
          </w:p>
        </w:tc>
        <w:tc>
          <w:tcPr>
            <w:tcW w:w="1080" w:type="dxa"/>
          </w:tcPr>
          <w:p w:rsidRPr="00AD7C6B" w:rsidR="00D62129" w:rsidP="00CA0583" w:rsidRDefault="00D62129" w14:paraId="7EFCFEAD" w14:textId="77777777">
            <w:pPr>
              <w:pStyle w:val="Cell"/>
            </w:pPr>
          </w:p>
        </w:tc>
        <w:tc>
          <w:tcPr>
            <w:tcW w:w="1440" w:type="dxa"/>
          </w:tcPr>
          <w:p w:rsidRPr="00AD7C6B" w:rsidR="00D62129" w:rsidP="00CA0583" w:rsidRDefault="00D62129" w14:paraId="4AC31E25" w14:textId="77777777">
            <w:pPr>
              <w:pStyle w:val="Cell"/>
            </w:pPr>
          </w:p>
        </w:tc>
      </w:tr>
      <w:tr w:rsidRPr="001215CF" w:rsidR="00706AAF" w:rsidTr="00BA7B0D" w14:paraId="6B276601" w14:textId="77777777">
        <w:trPr>
          <w:cantSplit/>
        </w:trPr>
        <w:tc>
          <w:tcPr>
            <w:tcW w:w="1102" w:type="dxa"/>
          </w:tcPr>
          <w:p w:rsidRPr="00AD7C6B" w:rsidR="00D62129" w:rsidP="00CA0583" w:rsidRDefault="00D62129" w14:paraId="4EBDD396" w14:textId="77777777">
            <w:pPr>
              <w:pStyle w:val="Cell"/>
              <w:rPr>
                <w:sz w:val="16"/>
                <w:szCs w:val="16"/>
              </w:rPr>
            </w:pPr>
          </w:p>
        </w:tc>
        <w:tc>
          <w:tcPr>
            <w:tcW w:w="2906" w:type="dxa"/>
          </w:tcPr>
          <w:p w:rsidRPr="00AD7C6B" w:rsidR="00D62129" w:rsidP="00CA0583" w:rsidRDefault="00D62129" w14:paraId="636AFA48" w14:textId="77777777">
            <w:pPr>
              <w:pStyle w:val="Cell"/>
            </w:pPr>
          </w:p>
        </w:tc>
        <w:tc>
          <w:tcPr>
            <w:tcW w:w="2767" w:type="dxa"/>
          </w:tcPr>
          <w:p w:rsidRPr="00AD7C6B" w:rsidR="00D62129" w:rsidP="00CA0583" w:rsidRDefault="00D62129" w14:paraId="1A107F5D" w14:textId="77777777">
            <w:pPr>
              <w:pStyle w:val="Cell"/>
            </w:pPr>
          </w:p>
        </w:tc>
        <w:tc>
          <w:tcPr>
            <w:tcW w:w="900" w:type="dxa"/>
          </w:tcPr>
          <w:p w:rsidRPr="00AD7C6B" w:rsidR="00D62129" w:rsidP="00CA0583" w:rsidRDefault="00D62129" w14:paraId="05F2D926" w14:textId="77777777">
            <w:pPr>
              <w:pStyle w:val="Cell"/>
            </w:pPr>
          </w:p>
        </w:tc>
        <w:tc>
          <w:tcPr>
            <w:tcW w:w="1080" w:type="dxa"/>
          </w:tcPr>
          <w:p w:rsidRPr="00AD7C6B" w:rsidR="00D62129" w:rsidP="00CA0583" w:rsidRDefault="00D62129" w14:paraId="5081296C" w14:textId="77777777">
            <w:pPr>
              <w:pStyle w:val="Cell"/>
            </w:pPr>
          </w:p>
        </w:tc>
        <w:tc>
          <w:tcPr>
            <w:tcW w:w="1440" w:type="dxa"/>
          </w:tcPr>
          <w:p w:rsidRPr="00AD7C6B" w:rsidR="00D62129" w:rsidP="00CA0583" w:rsidRDefault="00D62129" w14:paraId="061EEAEE" w14:textId="77777777">
            <w:pPr>
              <w:pStyle w:val="Cell"/>
            </w:pPr>
          </w:p>
        </w:tc>
      </w:tr>
      <w:tr w:rsidRPr="001215CF" w:rsidR="00706AAF" w:rsidTr="00BA7B0D" w14:paraId="3B2215C6" w14:textId="77777777">
        <w:trPr>
          <w:cantSplit/>
        </w:trPr>
        <w:tc>
          <w:tcPr>
            <w:tcW w:w="1102" w:type="dxa"/>
          </w:tcPr>
          <w:p w:rsidRPr="00AD7C6B" w:rsidR="00D62129" w:rsidP="00CA0583" w:rsidRDefault="00D62129" w14:paraId="61812162" w14:textId="77777777">
            <w:pPr>
              <w:pStyle w:val="Cell"/>
              <w:rPr>
                <w:sz w:val="16"/>
                <w:szCs w:val="16"/>
              </w:rPr>
            </w:pPr>
          </w:p>
        </w:tc>
        <w:tc>
          <w:tcPr>
            <w:tcW w:w="2906" w:type="dxa"/>
          </w:tcPr>
          <w:p w:rsidRPr="00AD7C6B" w:rsidR="00D62129" w:rsidP="00CA0583" w:rsidRDefault="00D62129" w14:paraId="31EA9188" w14:textId="77777777">
            <w:pPr>
              <w:pStyle w:val="Cell"/>
            </w:pPr>
          </w:p>
        </w:tc>
        <w:tc>
          <w:tcPr>
            <w:tcW w:w="2767" w:type="dxa"/>
          </w:tcPr>
          <w:p w:rsidRPr="00AD7C6B" w:rsidR="00D62129" w:rsidP="00CA0583" w:rsidRDefault="00D62129" w14:paraId="0EDDDB96" w14:textId="77777777">
            <w:pPr>
              <w:pStyle w:val="Cell"/>
            </w:pPr>
          </w:p>
        </w:tc>
        <w:tc>
          <w:tcPr>
            <w:tcW w:w="900" w:type="dxa"/>
          </w:tcPr>
          <w:p w:rsidRPr="00AD7C6B" w:rsidR="00D62129" w:rsidP="00CA0583" w:rsidRDefault="00D62129" w14:paraId="703DC069" w14:textId="77777777">
            <w:pPr>
              <w:pStyle w:val="Cell"/>
            </w:pPr>
          </w:p>
        </w:tc>
        <w:tc>
          <w:tcPr>
            <w:tcW w:w="1080" w:type="dxa"/>
          </w:tcPr>
          <w:p w:rsidRPr="00AD7C6B" w:rsidR="00D62129" w:rsidP="00CA0583" w:rsidRDefault="00D62129" w14:paraId="0C0B81D2" w14:textId="77777777">
            <w:pPr>
              <w:pStyle w:val="Cell"/>
            </w:pPr>
          </w:p>
        </w:tc>
        <w:tc>
          <w:tcPr>
            <w:tcW w:w="1440" w:type="dxa"/>
          </w:tcPr>
          <w:p w:rsidRPr="00AD7C6B" w:rsidR="00D62129" w:rsidP="00CA0583" w:rsidRDefault="00D62129" w14:paraId="30800A90" w14:textId="77777777">
            <w:pPr>
              <w:pStyle w:val="Cell"/>
            </w:pPr>
          </w:p>
        </w:tc>
      </w:tr>
      <w:tr w:rsidRPr="001215CF" w:rsidR="001F6804" w:rsidTr="00BA7B0D" w14:paraId="06CF32D7" w14:textId="77777777">
        <w:trPr>
          <w:cantSplit/>
        </w:trPr>
        <w:tc>
          <w:tcPr>
            <w:tcW w:w="1102" w:type="dxa"/>
          </w:tcPr>
          <w:p w:rsidRPr="00AD7C6B" w:rsidR="001F6804" w:rsidP="00CA0583" w:rsidRDefault="001F6804" w14:paraId="25AA1024" w14:textId="77777777">
            <w:pPr>
              <w:pStyle w:val="Cell"/>
              <w:rPr>
                <w:sz w:val="16"/>
                <w:szCs w:val="16"/>
              </w:rPr>
            </w:pPr>
          </w:p>
        </w:tc>
        <w:tc>
          <w:tcPr>
            <w:tcW w:w="2906" w:type="dxa"/>
          </w:tcPr>
          <w:p w:rsidRPr="00AD7C6B" w:rsidR="001F6804" w:rsidP="00CA0583" w:rsidRDefault="001F6804" w14:paraId="083A0C4C" w14:textId="77777777">
            <w:pPr>
              <w:pStyle w:val="Cell"/>
            </w:pPr>
          </w:p>
        </w:tc>
        <w:tc>
          <w:tcPr>
            <w:tcW w:w="2767" w:type="dxa"/>
          </w:tcPr>
          <w:p w:rsidRPr="00AD7C6B" w:rsidR="001F6804" w:rsidP="00CA0583" w:rsidRDefault="001F6804" w14:paraId="35F68392" w14:textId="77777777">
            <w:pPr>
              <w:pStyle w:val="Cell"/>
            </w:pPr>
          </w:p>
        </w:tc>
        <w:tc>
          <w:tcPr>
            <w:tcW w:w="900" w:type="dxa"/>
          </w:tcPr>
          <w:p w:rsidRPr="00AD7C6B" w:rsidR="001F6804" w:rsidP="00CA0583" w:rsidRDefault="001F6804" w14:paraId="4D224836" w14:textId="77777777">
            <w:pPr>
              <w:pStyle w:val="Cell"/>
            </w:pPr>
          </w:p>
        </w:tc>
        <w:tc>
          <w:tcPr>
            <w:tcW w:w="1080" w:type="dxa"/>
          </w:tcPr>
          <w:p w:rsidRPr="00AD7C6B" w:rsidR="001F6804" w:rsidP="00CA0583" w:rsidRDefault="001F6804" w14:paraId="37392718" w14:textId="77777777">
            <w:pPr>
              <w:pStyle w:val="Cell"/>
            </w:pPr>
          </w:p>
        </w:tc>
        <w:tc>
          <w:tcPr>
            <w:tcW w:w="1440" w:type="dxa"/>
          </w:tcPr>
          <w:p w:rsidRPr="00AD7C6B" w:rsidR="001F6804" w:rsidP="00CA0583" w:rsidRDefault="001F6804" w14:paraId="269D97A4" w14:textId="77777777">
            <w:pPr>
              <w:pStyle w:val="Cell"/>
            </w:pPr>
          </w:p>
        </w:tc>
      </w:tr>
      <w:tr w:rsidRPr="001215CF" w:rsidR="001F6804" w:rsidTr="00BA7B0D" w14:paraId="472D5912" w14:textId="77777777">
        <w:trPr>
          <w:cantSplit/>
        </w:trPr>
        <w:tc>
          <w:tcPr>
            <w:tcW w:w="1102" w:type="dxa"/>
          </w:tcPr>
          <w:p w:rsidRPr="00AD7C6B" w:rsidR="001F6804" w:rsidP="00CA0583" w:rsidRDefault="001F6804" w14:paraId="55DE27CA" w14:textId="77777777">
            <w:pPr>
              <w:pStyle w:val="Cell"/>
              <w:rPr>
                <w:sz w:val="16"/>
                <w:szCs w:val="16"/>
              </w:rPr>
            </w:pPr>
          </w:p>
        </w:tc>
        <w:tc>
          <w:tcPr>
            <w:tcW w:w="2906" w:type="dxa"/>
          </w:tcPr>
          <w:p w:rsidRPr="00AD7C6B" w:rsidR="001F6804" w:rsidP="00CA0583" w:rsidRDefault="001F6804" w14:paraId="46A94760" w14:textId="77777777">
            <w:pPr>
              <w:pStyle w:val="Cell"/>
            </w:pPr>
          </w:p>
        </w:tc>
        <w:tc>
          <w:tcPr>
            <w:tcW w:w="2767" w:type="dxa"/>
          </w:tcPr>
          <w:p w:rsidRPr="00AD7C6B" w:rsidR="001F6804" w:rsidP="00CA0583" w:rsidRDefault="001F6804" w14:paraId="6724034B" w14:textId="77777777">
            <w:pPr>
              <w:pStyle w:val="Cell"/>
            </w:pPr>
          </w:p>
        </w:tc>
        <w:tc>
          <w:tcPr>
            <w:tcW w:w="900" w:type="dxa"/>
          </w:tcPr>
          <w:p w:rsidRPr="00AD7C6B" w:rsidR="001F6804" w:rsidP="00CA0583" w:rsidRDefault="001F6804" w14:paraId="6B9F30C8" w14:textId="77777777">
            <w:pPr>
              <w:pStyle w:val="Cell"/>
            </w:pPr>
          </w:p>
        </w:tc>
        <w:tc>
          <w:tcPr>
            <w:tcW w:w="1080" w:type="dxa"/>
          </w:tcPr>
          <w:p w:rsidRPr="00AD7C6B" w:rsidR="001F6804" w:rsidP="00CA0583" w:rsidRDefault="001F6804" w14:paraId="551F4F02" w14:textId="77777777">
            <w:pPr>
              <w:pStyle w:val="Cell"/>
            </w:pPr>
          </w:p>
        </w:tc>
        <w:tc>
          <w:tcPr>
            <w:tcW w:w="1440" w:type="dxa"/>
          </w:tcPr>
          <w:p w:rsidRPr="00AD7C6B" w:rsidR="001F6804" w:rsidP="00CA0583" w:rsidRDefault="001F6804" w14:paraId="2D26DE5D" w14:textId="77777777">
            <w:pPr>
              <w:pStyle w:val="Cell"/>
            </w:pPr>
          </w:p>
        </w:tc>
      </w:tr>
      <w:tr w:rsidRPr="001215CF" w:rsidR="001F6804" w:rsidTr="00BA7B0D" w14:paraId="64B1439F" w14:textId="77777777">
        <w:trPr>
          <w:cantSplit/>
        </w:trPr>
        <w:tc>
          <w:tcPr>
            <w:tcW w:w="1102" w:type="dxa"/>
          </w:tcPr>
          <w:p w:rsidRPr="00AD7C6B" w:rsidR="001F6804" w:rsidP="00CA0583" w:rsidRDefault="001F6804" w14:paraId="31BEE5BA" w14:textId="77777777">
            <w:pPr>
              <w:pStyle w:val="Cell"/>
              <w:rPr>
                <w:sz w:val="16"/>
                <w:szCs w:val="16"/>
              </w:rPr>
            </w:pPr>
          </w:p>
        </w:tc>
        <w:tc>
          <w:tcPr>
            <w:tcW w:w="2906" w:type="dxa"/>
          </w:tcPr>
          <w:p w:rsidRPr="00AD7C6B" w:rsidR="001F6804" w:rsidP="00CA0583" w:rsidRDefault="001F6804" w14:paraId="037FD06A" w14:textId="77777777">
            <w:pPr>
              <w:pStyle w:val="Cell"/>
            </w:pPr>
          </w:p>
        </w:tc>
        <w:tc>
          <w:tcPr>
            <w:tcW w:w="2767" w:type="dxa"/>
          </w:tcPr>
          <w:p w:rsidRPr="00AD7C6B" w:rsidR="001F6804" w:rsidP="00CA0583" w:rsidRDefault="001F6804" w14:paraId="596B1CB1" w14:textId="77777777">
            <w:pPr>
              <w:pStyle w:val="Cell"/>
            </w:pPr>
          </w:p>
        </w:tc>
        <w:tc>
          <w:tcPr>
            <w:tcW w:w="900" w:type="dxa"/>
          </w:tcPr>
          <w:p w:rsidRPr="00AD7C6B" w:rsidR="001F6804" w:rsidP="00CA0583" w:rsidRDefault="001F6804" w14:paraId="7D389640" w14:textId="77777777">
            <w:pPr>
              <w:pStyle w:val="Cell"/>
            </w:pPr>
          </w:p>
        </w:tc>
        <w:tc>
          <w:tcPr>
            <w:tcW w:w="1080" w:type="dxa"/>
          </w:tcPr>
          <w:p w:rsidRPr="00AD7C6B" w:rsidR="001F6804" w:rsidP="00CA0583" w:rsidRDefault="001F6804" w14:paraId="7EE9214A" w14:textId="77777777">
            <w:pPr>
              <w:pStyle w:val="Cell"/>
            </w:pPr>
          </w:p>
        </w:tc>
        <w:tc>
          <w:tcPr>
            <w:tcW w:w="1440" w:type="dxa"/>
          </w:tcPr>
          <w:p w:rsidRPr="00AD7C6B" w:rsidR="001F6804" w:rsidP="00CA0583" w:rsidRDefault="001F6804" w14:paraId="50AF0074" w14:textId="77777777">
            <w:pPr>
              <w:pStyle w:val="Cell"/>
            </w:pPr>
          </w:p>
        </w:tc>
      </w:tr>
      <w:tr w:rsidRPr="001215CF" w:rsidR="00312EE2" w:rsidTr="00BA7B0D" w14:paraId="6D5C4B85" w14:textId="77777777">
        <w:trPr>
          <w:cantSplit/>
        </w:trPr>
        <w:tc>
          <w:tcPr>
            <w:tcW w:w="1102" w:type="dxa"/>
          </w:tcPr>
          <w:p w:rsidRPr="001215CF" w:rsidR="00312EE2" w:rsidP="00312EE2" w:rsidRDefault="00312EE2" w14:paraId="7F7C10A9" w14:textId="77777777">
            <w:pPr>
              <w:pStyle w:val="Cell"/>
              <w:rPr>
                <w:sz w:val="16"/>
                <w:szCs w:val="16"/>
              </w:rPr>
            </w:pPr>
            <w:r>
              <w:rPr>
                <w:sz w:val="16"/>
                <w:szCs w:val="16"/>
              </w:rPr>
              <w:t>ENDUR_XX</w:t>
            </w:r>
          </w:p>
        </w:tc>
        <w:tc>
          <w:tcPr>
            <w:tcW w:w="2906" w:type="dxa"/>
          </w:tcPr>
          <w:p w:rsidRPr="001215CF" w:rsidR="00312EE2" w:rsidP="00312EE2" w:rsidRDefault="00312EE2" w14:paraId="559824CB" w14:textId="77777777">
            <w:pPr>
              <w:pStyle w:val="Cell"/>
            </w:pPr>
          </w:p>
        </w:tc>
        <w:tc>
          <w:tcPr>
            <w:tcW w:w="2767" w:type="dxa"/>
          </w:tcPr>
          <w:p w:rsidRPr="001215CF" w:rsidR="00312EE2" w:rsidP="00312EE2" w:rsidRDefault="00312EE2" w14:paraId="48C87442" w14:textId="77777777">
            <w:pPr>
              <w:pStyle w:val="Cell"/>
            </w:pPr>
          </w:p>
        </w:tc>
        <w:tc>
          <w:tcPr>
            <w:tcW w:w="900" w:type="dxa"/>
          </w:tcPr>
          <w:p w:rsidRPr="001215CF" w:rsidR="00312EE2" w:rsidP="00312EE2" w:rsidRDefault="00312EE2" w14:paraId="4D20F320" w14:textId="77777777">
            <w:pPr>
              <w:pStyle w:val="Cell"/>
            </w:pPr>
          </w:p>
        </w:tc>
        <w:tc>
          <w:tcPr>
            <w:tcW w:w="1080" w:type="dxa"/>
          </w:tcPr>
          <w:p w:rsidRPr="001215CF" w:rsidR="00312EE2" w:rsidP="00312EE2" w:rsidRDefault="00312EE2" w14:paraId="041BE2BA" w14:textId="77777777">
            <w:pPr>
              <w:pStyle w:val="Cell"/>
            </w:pPr>
          </w:p>
        </w:tc>
        <w:tc>
          <w:tcPr>
            <w:tcW w:w="1440" w:type="dxa"/>
          </w:tcPr>
          <w:p w:rsidRPr="001215CF" w:rsidR="00312EE2" w:rsidP="00312EE2" w:rsidRDefault="00312EE2" w14:paraId="3CD5B3B7" w14:textId="77777777">
            <w:pPr>
              <w:pStyle w:val="Cell"/>
            </w:pPr>
          </w:p>
        </w:tc>
      </w:tr>
    </w:tbl>
    <w:p w:rsidR="00C01857" w:rsidP="00C01857" w:rsidRDefault="00C01857" w14:paraId="08CA1792" w14:textId="77777777">
      <w:pPr>
        <w:pStyle w:val="Heading2"/>
      </w:pPr>
      <w:bookmarkStart w:name="_Toc21616863" w:id="15"/>
      <w:r>
        <w:t>Security</w:t>
      </w:r>
      <w:bookmarkEnd w:id="15"/>
    </w:p>
    <w:p w:rsidR="00C01857" w:rsidP="00C01857" w:rsidRDefault="00C01857" w14:paraId="4BF6DF08" w14:textId="54E2B404">
      <w:pPr>
        <w:pStyle w:val="Heading3"/>
      </w:pPr>
      <w:bookmarkStart w:name="_Toc21616864" w:id="16"/>
      <w:r>
        <w:t>Protection</w:t>
      </w:r>
      <w:bookmarkEnd w:id="16"/>
    </w:p>
    <w:p w:rsidR="5192D1D2" w:rsidP="5192D1D2" w:rsidRDefault="5192D1D2" w14:paraId="7DDBC7C0" w14:textId="0A261ED4">
      <w:pPr>
        <w:pStyle w:val="ListParagraph"/>
        <w:numPr>
          <w:ilvl w:val="0"/>
          <w:numId w:val="29"/>
        </w:numPr>
      </w:pPr>
      <w:r w:rsidRPr="5192D1D2">
        <w:t>Password Protection: Make sure only authorized users can access the robot by using strong passwords and only giving access to the right people.</w:t>
      </w:r>
    </w:p>
    <w:p w:rsidR="5192D1D2" w:rsidP="5192D1D2" w:rsidRDefault="5192D1D2" w14:paraId="34B99538" w14:textId="39461378">
      <w:pPr>
        <w:pStyle w:val="ListParagraph"/>
        <w:numPr>
          <w:ilvl w:val="0"/>
          <w:numId w:val="29"/>
        </w:numPr>
      </w:pPr>
      <w:r>
        <w:t>Keep Secrets Safe: Use encryption to protect information from being seen by people who should not.</w:t>
      </w:r>
    </w:p>
    <w:p w:rsidR="5192D1D2" w:rsidP="5192D1D2" w:rsidRDefault="5192D1D2" w14:paraId="1F2EDE09" w14:textId="15740E82">
      <w:pPr>
        <w:pStyle w:val="ListParagraph"/>
        <w:numPr>
          <w:ilvl w:val="0"/>
          <w:numId w:val="29"/>
        </w:numPr>
      </w:pPr>
      <w:r>
        <w:t>Guard the Doors: Use firewalls to control who can come in and use tools that can spot if something terrible is happening.</w:t>
      </w:r>
    </w:p>
    <w:p w:rsidR="5192D1D2" w:rsidP="5192D1D2" w:rsidRDefault="5192D1D2" w14:paraId="74083FFA" w14:textId="5ADFD3C2">
      <w:pPr>
        <w:pStyle w:val="ListParagraph"/>
        <w:numPr>
          <w:ilvl w:val="0"/>
          <w:numId w:val="29"/>
        </w:numPr>
      </w:pPr>
      <w:r>
        <w:t>Write It Down: Record what the robot does and who uses it so you can check it for problems later.</w:t>
      </w:r>
    </w:p>
    <w:p w:rsidR="5192D1D2" w:rsidP="5192D1D2" w:rsidRDefault="5192D1D2" w14:paraId="2762CBEC" w14:textId="21B604D8">
      <w:pPr>
        <w:pStyle w:val="ListParagraph"/>
        <w:numPr>
          <w:ilvl w:val="0"/>
          <w:numId w:val="29"/>
        </w:numPr>
      </w:pPr>
      <w:r>
        <w:t>Check the Information: Make sure the robot's information is not changed by mistake or on purpose. Use special checks to confirm it is still okay.</w:t>
      </w:r>
    </w:p>
    <w:p w:rsidRPr="009C60E8" w:rsidR="009C60E8" w:rsidP="009C60E8" w:rsidRDefault="009C60E8" w14:paraId="771391E1" w14:textId="77777777">
      <w:pPr>
        <w:numPr>
          <w:ilvl w:val="0"/>
          <w:numId w:val="20"/>
        </w:numPr>
        <w:rPr>
          <w:rFonts w:ascii="Segoe UI" w:hAnsi="Segoe UI" w:cs="Segoe UI"/>
          <w:sz w:val="24"/>
        </w:rPr>
      </w:pPr>
      <w:bookmarkStart w:name="_Toc21616865" w:id="17"/>
      <w:r w:rsidRPr="009C60E8">
        <w:rPr>
          <w:rFonts w:ascii="Segoe UI" w:hAnsi="Segoe UI" w:cs="Segoe UI"/>
          <w:b/>
          <w:bCs/>
          <w:sz w:val="24"/>
          <w:bdr w:val="single" w:color="D9D9E3" w:sz="2" w:space="0" w:frame="1"/>
        </w:rPr>
        <w:t>Authentication and Authorization</w:t>
      </w:r>
      <w:r w:rsidRPr="009C60E8">
        <w:rPr>
          <w:rFonts w:ascii="Segoe UI" w:hAnsi="Segoe UI" w:cs="Segoe UI"/>
          <w:sz w:val="24"/>
        </w:rPr>
        <w:t>:</w:t>
      </w:r>
    </w:p>
    <w:p w:rsidRPr="009C60E8" w:rsidR="009C60E8" w:rsidP="009C60E8" w:rsidRDefault="009C60E8" w14:paraId="44D06F22" w14:textId="77777777">
      <w:pPr>
        <w:numPr>
          <w:ilvl w:val="1"/>
          <w:numId w:val="20"/>
        </w:numPr>
        <w:rPr>
          <w:rFonts w:ascii="Segoe UI" w:hAnsi="Segoe UI" w:cs="Segoe UI"/>
          <w:sz w:val="24"/>
        </w:rPr>
      </w:pPr>
      <w:r w:rsidRPr="009C60E8">
        <w:rPr>
          <w:rFonts w:ascii="Segoe UI" w:hAnsi="Segoe UI" w:cs="Segoe UI"/>
          <w:sz w:val="24"/>
        </w:rPr>
        <w:t>Implement robust authentication to ensure that only authorized users or components can access the system.</w:t>
      </w:r>
    </w:p>
    <w:p w:rsidRPr="009C60E8" w:rsidR="009C60E8" w:rsidP="009C60E8" w:rsidRDefault="009C60E8" w14:paraId="0B4431B6" w14:textId="77777777">
      <w:pPr>
        <w:numPr>
          <w:ilvl w:val="1"/>
          <w:numId w:val="20"/>
        </w:numPr>
        <w:rPr>
          <w:rFonts w:ascii="Segoe UI" w:hAnsi="Segoe UI" w:cs="Segoe UI"/>
          <w:sz w:val="24"/>
        </w:rPr>
      </w:pPr>
      <w:r w:rsidRPr="009C60E8">
        <w:rPr>
          <w:rFonts w:ascii="Segoe UI" w:hAnsi="Segoe UI" w:cs="Segoe UI"/>
          <w:sz w:val="24"/>
        </w:rPr>
        <w:t>Employ role-based access control (RBAC) to manage permissions and access rights effectively.</w:t>
      </w:r>
    </w:p>
    <w:p w:rsidRPr="009C60E8" w:rsidR="009C60E8" w:rsidP="009C60E8" w:rsidRDefault="009C60E8" w14:paraId="5233DC19" w14:textId="77777777">
      <w:pPr>
        <w:numPr>
          <w:ilvl w:val="0"/>
          <w:numId w:val="20"/>
        </w:numPr>
        <w:rPr>
          <w:rFonts w:ascii="Segoe UI" w:hAnsi="Segoe UI" w:cs="Segoe UI"/>
          <w:sz w:val="24"/>
        </w:rPr>
      </w:pPr>
      <w:r w:rsidRPr="009C60E8">
        <w:rPr>
          <w:rFonts w:ascii="Segoe UI" w:hAnsi="Segoe UI" w:cs="Segoe UI"/>
          <w:b/>
          <w:bCs/>
          <w:sz w:val="24"/>
          <w:bdr w:val="single" w:color="D9D9E3" w:sz="2" w:space="0" w:frame="1"/>
        </w:rPr>
        <w:t>Encryption</w:t>
      </w:r>
      <w:r w:rsidRPr="009C60E8">
        <w:rPr>
          <w:rFonts w:ascii="Segoe UI" w:hAnsi="Segoe UI" w:cs="Segoe UI"/>
          <w:sz w:val="24"/>
        </w:rPr>
        <w:t>:</w:t>
      </w:r>
    </w:p>
    <w:p w:rsidRPr="009C60E8" w:rsidR="009C60E8" w:rsidP="009C60E8" w:rsidRDefault="009C60E8" w14:paraId="2A8F81C7" w14:textId="77777777">
      <w:pPr>
        <w:numPr>
          <w:ilvl w:val="1"/>
          <w:numId w:val="20"/>
        </w:numPr>
        <w:rPr>
          <w:rFonts w:ascii="Segoe UI" w:hAnsi="Segoe UI" w:cs="Segoe UI"/>
          <w:sz w:val="24"/>
        </w:rPr>
      </w:pPr>
      <w:r w:rsidRPr="009C60E8">
        <w:rPr>
          <w:rFonts w:ascii="Segoe UI" w:hAnsi="Segoe UI" w:cs="Segoe UI"/>
          <w:sz w:val="24"/>
        </w:rPr>
        <w:t>Encrypt sensitive data at rest and in transit to prevent unauthorized access and data breaches.</w:t>
      </w:r>
    </w:p>
    <w:p w:rsidRPr="009C60E8" w:rsidR="009C60E8" w:rsidP="009C60E8" w:rsidRDefault="009C60E8" w14:paraId="5E7268D6" w14:textId="77777777">
      <w:pPr>
        <w:numPr>
          <w:ilvl w:val="1"/>
          <w:numId w:val="20"/>
        </w:numPr>
        <w:rPr>
          <w:rFonts w:ascii="Segoe UI" w:hAnsi="Segoe UI" w:cs="Segoe UI"/>
          <w:sz w:val="24"/>
        </w:rPr>
      </w:pPr>
      <w:r w:rsidRPr="009C60E8">
        <w:rPr>
          <w:rFonts w:ascii="Segoe UI" w:hAnsi="Segoe UI" w:cs="Segoe UI"/>
          <w:sz w:val="24"/>
        </w:rPr>
        <w:t>Use secure encryption protocols and algorithms to protect data confidentiality.</w:t>
      </w:r>
    </w:p>
    <w:p w:rsidRPr="009C60E8" w:rsidR="009C60E8" w:rsidP="009C60E8" w:rsidRDefault="009C60E8" w14:paraId="662CC6C3" w14:textId="77777777">
      <w:pPr>
        <w:numPr>
          <w:ilvl w:val="0"/>
          <w:numId w:val="20"/>
        </w:numPr>
        <w:rPr>
          <w:rFonts w:ascii="Segoe UI" w:hAnsi="Segoe UI" w:cs="Segoe UI"/>
          <w:sz w:val="24"/>
        </w:rPr>
      </w:pPr>
      <w:r w:rsidRPr="009C60E8">
        <w:rPr>
          <w:rFonts w:ascii="Segoe UI" w:hAnsi="Segoe UI" w:cs="Segoe UI"/>
          <w:b/>
          <w:bCs/>
          <w:sz w:val="24"/>
          <w:bdr w:val="single" w:color="D9D9E3" w:sz="2" w:space="0" w:frame="1"/>
        </w:rPr>
        <w:t>Activity Logging and Audit Trails</w:t>
      </w:r>
      <w:r w:rsidRPr="009C60E8">
        <w:rPr>
          <w:rFonts w:ascii="Segoe UI" w:hAnsi="Segoe UI" w:cs="Segoe UI"/>
          <w:sz w:val="24"/>
        </w:rPr>
        <w:t>:</w:t>
      </w:r>
    </w:p>
    <w:p w:rsidRPr="009C60E8" w:rsidR="009C60E8" w:rsidP="009C60E8" w:rsidRDefault="009C60E8" w14:paraId="5ED20BB1" w14:textId="77777777">
      <w:pPr>
        <w:numPr>
          <w:ilvl w:val="1"/>
          <w:numId w:val="20"/>
        </w:numPr>
        <w:rPr>
          <w:rFonts w:ascii="Segoe UI" w:hAnsi="Segoe UI" w:cs="Segoe UI"/>
          <w:sz w:val="24"/>
        </w:rPr>
      </w:pPr>
      <w:r w:rsidRPr="009C60E8">
        <w:rPr>
          <w:rFonts w:ascii="Segoe UI" w:hAnsi="Segoe UI" w:cs="Segoe UI"/>
          <w:sz w:val="24"/>
        </w:rPr>
        <w:t>Maintain detailed logs of system activities, including user actions and critical events.</w:t>
      </w:r>
    </w:p>
    <w:p w:rsidRPr="009C60E8" w:rsidR="009C60E8" w:rsidP="009C60E8" w:rsidRDefault="009C60E8" w14:paraId="3B1771DF" w14:textId="77777777">
      <w:pPr>
        <w:numPr>
          <w:ilvl w:val="1"/>
          <w:numId w:val="20"/>
        </w:numPr>
        <w:rPr>
          <w:rFonts w:ascii="Segoe UI" w:hAnsi="Segoe UI" w:cs="Segoe UI"/>
          <w:sz w:val="24"/>
        </w:rPr>
      </w:pPr>
      <w:r w:rsidRPr="009C60E8">
        <w:rPr>
          <w:rFonts w:ascii="Segoe UI" w:hAnsi="Segoe UI" w:cs="Segoe UI"/>
          <w:sz w:val="24"/>
        </w:rPr>
        <w:t>Retain historical data sets for auditing and forensic analysis, enabling the detection of unusual or malicious activities.</w:t>
      </w:r>
    </w:p>
    <w:p w:rsidRPr="009C60E8" w:rsidR="009C60E8" w:rsidP="009C60E8" w:rsidRDefault="009C60E8" w14:paraId="0D78596C" w14:textId="77777777">
      <w:pPr>
        <w:numPr>
          <w:ilvl w:val="0"/>
          <w:numId w:val="20"/>
        </w:numPr>
        <w:rPr>
          <w:rFonts w:ascii="Segoe UI" w:hAnsi="Segoe UI" w:cs="Segoe UI"/>
          <w:sz w:val="24"/>
        </w:rPr>
      </w:pPr>
      <w:r w:rsidRPr="009C60E8">
        <w:rPr>
          <w:rFonts w:ascii="Segoe UI" w:hAnsi="Segoe UI" w:cs="Segoe UI"/>
          <w:b/>
          <w:bCs/>
          <w:sz w:val="24"/>
          <w:bdr w:val="single" w:color="D9D9E3" w:sz="2" w:space="0" w:frame="1"/>
        </w:rPr>
        <w:t>Code Review and Security Testing</w:t>
      </w:r>
      <w:r w:rsidRPr="009C60E8">
        <w:rPr>
          <w:rFonts w:ascii="Segoe UI" w:hAnsi="Segoe UI" w:cs="Segoe UI"/>
          <w:sz w:val="24"/>
        </w:rPr>
        <w:t>:</w:t>
      </w:r>
    </w:p>
    <w:p w:rsidRPr="009C60E8" w:rsidR="009C60E8" w:rsidP="009C60E8" w:rsidRDefault="009C60E8" w14:paraId="5D0B3CCE" w14:textId="77777777">
      <w:pPr>
        <w:numPr>
          <w:ilvl w:val="1"/>
          <w:numId w:val="20"/>
        </w:numPr>
        <w:rPr>
          <w:rFonts w:ascii="Segoe UI" w:hAnsi="Segoe UI" w:cs="Segoe UI"/>
          <w:sz w:val="24"/>
        </w:rPr>
      </w:pPr>
      <w:r w:rsidRPr="009C60E8">
        <w:rPr>
          <w:rFonts w:ascii="Segoe UI" w:hAnsi="Segoe UI" w:cs="Segoe UI"/>
          <w:sz w:val="24"/>
        </w:rPr>
        <w:t>Conduct regular code reviews to identify and address vulnerabilities in the robot's software.</w:t>
      </w:r>
    </w:p>
    <w:p w:rsidRPr="009C60E8" w:rsidR="009C60E8" w:rsidP="009C60E8" w:rsidRDefault="009C60E8" w14:paraId="132889FF" w14:textId="77777777">
      <w:pPr>
        <w:numPr>
          <w:ilvl w:val="1"/>
          <w:numId w:val="20"/>
        </w:numPr>
        <w:rPr>
          <w:rFonts w:ascii="Segoe UI" w:hAnsi="Segoe UI" w:cs="Segoe UI"/>
          <w:sz w:val="24"/>
        </w:rPr>
      </w:pPr>
      <w:r w:rsidRPr="009C60E8">
        <w:rPr>
          <w:rFonts w:ascii="Segoe UI" w:hAnsi="Segoe UI" w:cs="Segoe UI"/>
          <w:sz w:val="24"/>
        </w:rPr>
        <w:t>Perform security testing, including penetration testing and vulnerability scanning, to proactively find and fix security weaknesses.</w:t>
      </w:r>
    </w:p>
    <w:p w:rsidRPr="009C60E8" w:rsidR="009C60E8" w:rsidP="009C60E8" w:rsidRDefault="009C60E8" w14:paraId="1542C957" w14:textId="77777777">
      <w:pPr>
        <w:numPr>
          <w:ilvl w:val="0"/>
          <w:numId w:val="20"/>
        </w:numPr>
        <w:rPr>
          <w:rFonts w:ascii="Segoe UI" w:hAnsi="Segoe UI" w:cs="Segoe UI"/>
          <w:sz w:val="24"/>
        </w:rPr>
      </w:pPr>
      <w:r w:rsidRPr="009C60E8">
        <w:rPr>
          <w:rFonts w:ascii="Segoe UI" w:hAnsi="Segoe UI" w:cs="Segoe UI"/>
          <w:b/>
          <w:bCs/>
          <w:sz w:val="24"/>
          <w:bdr w:val="single" w:color="D9D9E3" w:sz="2" w:space="0" w:frame="1"/>
        </w:rPr>
        <w:t>Patch Management and Updates</w:t>
      </w:r>
      <w:r w:rsidRPr="009C60E8">
        <w:rPr>
          <w:rFonts w:ascii="Segoe UI" w:hAnsi="Segoe UI" w:cs="Segoe UI"/>
          <w:sz w:val="24"/>
        </w:rPr>
        <w:t>:</w:t>
      </w:r>
    </w:p>
    <w:p w:rsidRPr="009C60E8" w:rsidR="009C60E8" w:rsidP="009C60E8" w:rsidRDefault="009C60E8" w14:paraId="3E32CFF2" w14:textId="77777777">
      <w:pPr>
        <w:numPr>
          <w:ilvl w:val="1"/>
          <w:numId w:val="20"/>
        </w:numPr>
        <w:rPr>
          <w:rFonts w:ascii="Segoe UI" w:hAnsi="Segoe UI" w:cs="Segoe UI"/>
          <w:sz w:val="24"/>
        </w:rPr>
      </w:pPr>
      <w:r w:rsidRPr="009C60E8">
        <w:rPr>
          <w:rFonts w:ascii="Segoe UI" w:hAnsi="Segoe UI" w:cs="Segoe UI"/>
          <w:sz w:val="24"/>
        </w:rPr>
        <w:t>Keep the robot's software and firmware up to date with the latest security patches and updates.</w:t>
      </w:r>
    </w:p>
    <w:p w:rsidRPr="009C60E8" w:rsidR="009C60E8" w:rsidP="009C60E8" w:rsidRDefault="009C60E8" w14:paraId="3E603960" w14:textId="77777777">
      <w:pPr>
        <w:numPr>
          <w:ilvl w:val="1"/>
          <w:numId w:val="20"/>
        </w:numPr>
        <w:rPr>
          <w:rFonts w:ascii="Segoe UI" w:hAnsi="Segoe UI" w:cs="Segoe UI"/>
          <w:sz w:val="24"/>
        </w:rPr>
      </w:pPr>
      <w:r w:rsidRPr="009C60E8">
        <w:rPr>
          <w:rFonts w:ascii="Segoe UI" w:hAnsi="Segoe UI" w:cs="Segoe UI"/>
          <w:sz w:val="24"/>
        </w:rPr>
        <w:t>Regularly apply security updates to minimize vulnerabilities and exposure to potential threats.</w:t>
      </w:r>
    </w:p>
    <w:p w:rsidRPr="009C60E8" w:rsidR="009C60E8" w:rsidP="009C60E8" w:rsidRDefault="009C60E8" w14:paraId="0C85F623" w14:textId="77777777">
      <w:pPr>
        <w:spacing w:before="300"/>
        <w:rPr>
          <w:rFonts w:ascii="Segoe UI" w:hAnsi="Segoe UI" w:cs="Segoe UI"/>
          <w:sz w:val="24"/>
        </w:rPr>
      </w:pPr>
      <w:r w:rsidRPr="009C60E8">
        <w:rPr>
          <w:rFonts w:ascii="Segoe UI" w:hAnsi="Segoe UI" w:cs="Segoe UI"/>
          <w:sz w:val="24"/>
        </w:rPr>
        <w:t>These five factors represent the core aspects of securing a robot's system, encompassing access control, data protection, monitoring, code quality, and the maintenance of a secure and up-to-date environment.</w:t>
      </w:r>
    </w:p>
    <w:p w:rsidRPr="009C60E8" w:rsidR="00C01857" w:rsidP="00C01857" w:rsidRDefault="00C01857" w14:paraId="134A959F" w14:textId="40CC3FDA">
      <w:pPr>
        <w:pStyle w:val="Heading3"/>
      </w:pPr>
      <w:r w:rsidRPr="009C60E8">
        <w:t>Authorization and Authentication</w:t>
      </w:r>
      <w:bookmarkEnd w:id="17"/>
    </w:p>
    <w:p w:rsidRPr="00B356F4" w:rsidR="00C01857" w:rsidP="5192D1D2" w:rsidRDefault="5192D1D2" w14:paraId="44D1ED88" w14:textId="36447006">
      <w:pPr>
        <w:pStyle w:val="BodyText"/>
      </w:pPr>
      <w:r w:rsidRPr="5192D1D2">
        <w:t>Authentication: Authentication is like proving who you are to access a system.</w:t>
      </w:r>
    </w:p>
    <w:p w:rsidRPr="00B356F4" w:rsidR="00C01857" w:rsidP="5192D1D2" w:rsidRDefault="5192D1D2" w14:paraId="43F2F3ED" w14:textId="723D1A1D">
      <w:pPr>
        <w:pStyle w:val="BodyText"/>
        <w:numPr>
          <w:ilvl w:val="0"/>
          <w:numId w:val="27"/>
        </w:numPr>
      </w:pPr>
      <w:r w:rsidRPr="5192D1D2">
        <w:t>Username and Password: You need a username and a secret password to show you are the right person.</w:t>
      </w:r>
    </w:p>
    <w:p w:rsidRPr="00B356F4" w:rsidR="00C01857" w:rsidP="5192D1D2" w:rsidRDefault="5192D1D2" w14:paraId="6662B1DF" w14:textId="0A5AC32B">
      <w:pPr>
        <w:pStyle w:val="BodyText"/>
        <w:numPr>
          <w:ilvl w:val="0"/>
          <w:numId w:val="27"/>
        </w:numPr>
      </w:pPr>
      <w:r w:rsidRPr="5192D1D2">
        <w:t>Fingerprint or Face Scan: Some systems use your unique fingerprint or face to confirm it is you.</w:t>
      </w:r>
    </w:p>
    <w:p w:rsidRPr="00B356F4" w:rsidR="00C01857" w:rsidP="5192D1D2" w:rsidRDefault="5192D1D2" w14:paraId="59A34A94" w14:textId="796F413E">
      <w:pPr>
        <w:pStyle w:val="BodyText"/>
        <w:numPr>
          <w:ilvl w:val="0"/>
          <w:numId w:val="27"/>
        </w:numPr>
      </w:pPr>
      <w:r w:rsidRPr="5192D1D2">
        <w:t>Two-Factor Authentication (2FA): You need two ways to prove your identity, like a password and a code sent to your phone.</w:t>
      </w:r>
    </w:p>
    <w:p w:rsidRPr="00B356F4" w:rsidR="00C01857" w:rsidP="5192D1D2" w:rsidRDefault="5192D1D2" w14:paraId="0DF7997C" w14:textId="79B7CAE9">
      <w:pPr>
        <w:pStyle w:val="BodyText"/>
      </w:pPr>
      <w:r w:rsidRPr="5192D1D2">
        <w:t>Authorization: Authorization is like saying what you can do once you've proven yourself.</w:t>
      </w:r>
    </w:p>
    <w:p w:rsidRPr="00B356F4" w:rsidR="00C01857" w:rsidP="5192D1D2" w:rsidRDefault="5192D1D2" w14:paraId="4D8254A9" w14:textId="1C1FD4A8">
      <w:pPr>
        <w:pStyle w:val="BodyText"/>
        <w:numPr>
          <w:ilvl w:val="0"/>
          <w:numId w:val="26"/>
        </w:numPr>
      </w:pPr>
      <w:r w:rsidRPr="5192D1D2">
        <w:t>User Roles: You might have different jobs or roles in a system, and each role can do different things.</w:t>
      </w:r>
    </w:p>
    <w:p w:rsidRPr="00B356F4" w:rsidR="00C01857" w:rsidP="5192D1D2" w:rsidRDefault="5192D1D2" w14:paraId="0C3EAC6B" w14:textId="783446A8">
      <w:pPr>
        <w:pStyle w:val="BodyText"/>
        <w:numPr>
          <w:ilvl w:val="0"/>
          <w:numId w:val="26"/>
        </w:numPr>
      </w:pPr>
      <w:r w:rsidRPr="5192D1D2">
        <w:t>Permissions: The system decides what actions you can take, like viewing, editing, or deleting stuff.</w:t>
      </w:r>
    </w:p>
    <w:p w:rsidRPr="00B356F4" w:rsidR="00C01857" w:rsidP="5192D1D2" w:rsidRDefault="5192D1D2" w14:paraId="2E46BA58" w14:textId="20698A8A">
      <w:pPr>
        <w:pStyle w:val="BodyText"/>
        <w:numPr>
          <w:ilvl w:val="0"/>
          <w:numId w:val="26"/>
        </w:numPr>
      </w:pPr>
      <w:r w:rsidRPr="5192D1D2">
        <w:t>Access Control Lists (ACL): A list that says who can do what in a system.</w:t>
      </w:r>
    </w:p>
    <w:p w:rsidRPr="00B356F4" w:rsidR="00C01857" w:rsidP="5192D1D2" w:rsidRDefault="5192D1D2" w14:paraId="2F5AC05E" w14:textId="189EBF44">
      <w:pPr>
        <w:pStyle w:val="BodyText"/>
      </w:pPr>
      <w:r w:rsidRPr="5192D1D2">
        <w:t xml:space="preserve"> </w:t>
      </w:r>
    </w:p>
    <w:p w:rsidRPr="009C60E8" w:rsidR="009C60E8" w:rsidP="009C60E8" w:rsidRDefault="009C60E8" w14:paraId="2E58546A" w14:textId="77777777">
      <w:pPr>
        <w:numPr>
          <w:ilvl w:val="0"/>
          <w:numId w:val="21"/>
        </w:numPr>
        <w:rPr>
          <w:rFonts w:ascii="Segoe UI" w:hAnsi="Segoe UI" w:cs="Segoe UI"/>
          <w:sz w:val="24"/>
        </w:rPr>
      </w:pPr>
      <w:bookmarkStart w:name="_Toc21616866" w:id="18"/>
      <w:r w:rsidRPr="009C60E8">
        <w:rPr>
          <w:rFonts w:ascii="Segoe UI" w:hAnsi="Segoe UI" w:cs="Segoe UI"/>
          <w:b/>
          <w:bCs/>
          <w:sz w:val="24"/>
          <w:bdr w:val="single" w:color="D9D9E3" w:sz="2" w:space="0" w:frame="1"/>
        </w:rPr>
        <w:t>Strong Authentication</w:t>
      </w:r>
      <w:r w:rsidRPr="009C60E8">
        <w:rPr>
          <w:rFonts w:ascii="Segoe UI" w:hAnsi="Segoe UI" w:cs="Segoe UI"/>
          <w:sz w:val="24"/>
        </w:rPr>
        <w:t>:</w:t>
      </w:r>
    </w:p>
    <w:p w:rsidRPr="009C60E8" w:rsidR="009C60E8" w:rsidP="009C60E8" w:rsidRDefault="009C60E8" w14:paraId="0DAB3363" w14:textId="77777777">
      <w:pPr>
        <w:numPr>
          <w:ilvl w:val="1"/>
          <w:numId w:val="21"/>
        </w:numPr>
        <w:rPr>
          <w:rFonts w:ascii="Segoe UI" w:hAnsi="Segoe UI" w:cs="Segoe UI"/>
          <w:sz w:val="24"/>
        </w:rPr>
      </w:pPr>
      <w:r w:rsidRPr="009C60E8">
        <w:rPr>
          <w:rFonts w:ascii="Segoe UI" w:hAnsi="Segoe UI" w:cs="Segoe UI"/>
          <w:sz w:val="24"/>
        </w:rPr>
        <w:t>Enforce strong password policies.</w:t>
      </w:r>
    </w:p>
    <w:p w:rsidRPr="009C60E8" w:rsidR="009C60E8" w:rsidP="009C60E8" w:rsidRDefault="009C60E8" w14:paraId="7BDF1E60" w14:textId="77777777">
      <w:pPr>
        <w:numPr>
          <w:ilvl w:val="1"/>
          <w:numId w:val="21"/>
        </w:numPr>
        <w:rPr>
          <w:rFonts w:ascii="Segoe UI" w:hAnsi="Segoe UI" w:cs="Segoe UI"/>
          <w:sz w:val="24"/>
        </w:rPr>
      </w:pPr>
      <w:r w:rsidRPr="009C60E8">
        <w:rPr>
          <w:rFonts w:ascii="Segoe UI" w:hAnsi="Segoe UI" w:cs="Segoe UI"/>
          <w:sz w:val="24"/>
        </w:rPr>
        <w:t>Implement Multi-Factor Authentication (MFA).</w:t>
      </w:r>
    </w:p>
    <w:p w:rsidRPr="009C60E8" w:rsidR="009C60E8" w:rsidP="009C60E8" w:rsidRDefault="009C60E8" w14:paraId="399D38AB" w14:textId="77777777">
      <w:pPr>
        <w:numPr>
          <w:ilvl w:val="1"/>
          <w:numId w:val="21"/>
        </w:numPr>
        <w:rPr>
          <w:rFonts w:ascii="Segoe UI" w:hAnsi="Segoe UI" w:cs="Segoe UI"/>
          <w:sz w:val="24"/>
        </w:rPr>
      </w:pPr>
      <w:r w:rsidRPr="009C60E8">
        <w:rPr>
          <w:rFonts w:ascii="Segoe UI" w:hAnsi="Segoe UI" w:cs="Segoe UI"/>
          <w:sz w:val="24"/>
        </w:rPr>
        <w:t>Consider biometric authentication and certificate-based authentication.</w:t>
      </w:r>
    </w:p>
    <w:p w:rsidRPr="009C60E8" w:rsidR="009C60E8" w:rsidP="009C60E8" w:rsidRDefault="009C60E8" w14:paraId="5F93D242" w14:textId="77777777">
      <w:pPr>
        <w:numPr>
          <w:ilvl w:val="0"/>
          <w:numId w:val="21"/>
        </w:numPr>
        <w:rPr>
          <w:rFonts w:ascii="Segoe UI" w:hAnsi="Segoe UI" w:cs="Segoe UI"/>
          <w:sz w:val="24"/>
        </w:rPr>
      </w:pPr>
      <w:r w:rsidRPr="009C60E8">
        <w:rPr>
          <w:rFonts w:ascii="Segoe UI" w:hAnsi="Segoe UI" w:cs="Segoe UI"/>
          <w:b/>
          <w:bCs/>
          <w:sz w:val="24"/>
          <w:bdr w:val="single" w:color="D9D9E3" w:sz="2" w:space="0" w:frame="1"/>
        </w:rPr>
        <w:t>Authorization Control</w:t>
      </w:r>
      <w:r w:rsidRPr="009C60E8">
        <w:rPr>
          <w:rFonts w:ascii="Segoe UI" w:hAnsi="Segoe UI" w:cs="Segoe UI"/>
          <w:sz w:val="24"/>
        </w:rPr>
        <w:t>:</w:t>
      </w:r>
    </w:p>
    <w:p w:rsidRPr="009C60E8" w:rsidR="009C60E8" w:rsidP="009C60E8" w:rsidRDefault="009C60E8" w14:paraId="44F61B86" w14:textId="77777777">
      <w:pPr>
        <w:numPr>
          <w:ilvl w:val="1"/>
          <w:numId w:val="21"/>
        </w:numPr>
        <w:rPr>
          <w:rFonts w:ascii="Segoe UI" w:hAnsi="Segoe UI" w:cs="Segoe UI"/>
          <w:sz w:val="24"/>
        </w:rPr>
      </w:pPr>
      <w:r w:rsidRPr="009C60E8">
        <w:rPr>
          <w:rFonts w:ascii="Segoe UI" w:hAnsi="Segoe UI" w:cs="Segoe UI"/>
          <w:sz w:val="24"/>
        </w:rPr>
        <w:t>Utilize Role-Based Access Control (RBAC).</w:t>
      </w:r>
    </w:p>
    <w:p w:rsidRPr="009C60E8" w:rsidR="009C60E8" w:rsidP="009C60E8" w:rsidRDefault="009C60E8" w14:paraId="308AAC96" w14:textId="77777777">
      <w:pPr>
        <w:numPr>
          <w:ilvl w:val="1"/>
          <w:numId w:val="21"/>
        </w:numPr>
        <w:rPr>
          <w:rFonts w:ascii="Segoe UI" w:hAnsi="Segoe UI" w:cs="Segoe UI"/>
          <w:sz w:val="24"/>
        </w:rPr>
      </w:pPr>
      <w:r w:rsidRPr="009C60E8">
        <w:rPr>
          <w:rFonts w:ascii="Segoe UI" w:hAnsi="Segoe UI" w:cs="Segoe UI"/>
          <w:sz w:val="24"/>
        </w:rPr>
        <w:t>Apply the Principle of Least Privilege.</w:t>
      </w:r>
    </w:p>
    <w:p w:rsidRPr="009C60E8" w:rsidR="009C60E8" w:rsidP="009C60E8" w:rsidRDefault="009C60E8" w14:paraId="530BC637" w14:textId="77777777">
      <w:pPr>
        <w:numPr>
          <w:ilvl w:val="1"/>
          <w:numId w:val="21"/>
        </w:numPr>
        <w:rPr>
          <w:rFonts w:ascii="Segoe UI" w:hAnsi="Segoe UI" w:cs="Segoe UI"/>
          <w:sz w:val="24"/>
        </w:rPr>
      </w:pPr>
      <w:r w:rsidRPr="009C60E8">
        <w:rPr>
          <w:rFonts w:ascii="Segoe UI" w:hAnsi="Segoe UI" w:cs="Segoe UI"/>
          <w:sz w:val="24"/>
        </w:rPr>
        <w:t>Use Access Control Lists (ACLs) for resource-specific access control.</w:t>
      </w:r>
    </w:p>
    <w:p w:rsidRPr="009C60E8" w:rsidR="009C60E8" w:rsidP="009C60E8" w:rsidRDefault="009C60E8" w14:paraId="05C01003" w14:textId="77777777">
      <w:pPr>
        <w:numPr>
          <w:ilvl w:val="1"/>
          <w:numId w:val="21"/>
        </w:numPr>
        <w:rPr>
          <w:rFonts w:ascii="Segoe UI" w:hAnsi="Segoe UI" w:cs="Segoe UI"/>
          <w:sz w:val="24"/>
        </w:rPr>
      </w:pPr>
      <w:r w:rsidRPr="009C60E8">
        <w:rPr>
          <w:rFonts w:ascii="Segoe UI" w:hAnsi="Segoe UI" w:cs="Segoe UI"/>
          <w:sz w:val="24"/>
        </w:rPr>
        <w:t>Implement dynamic authorization policies and Attribute-Based Access Control (ABAC).</w:t>
      </w:r>
    </w:p>
    <w:p w:rsidRPr="009C60E8" w:rsidR="009C60E8" w:rsidP="009C60E8" w:rsidRDefault="009C60E8" w14:paraId="34330960" w14:textId="77777777">
      <w:pPr>
        <w:spacing w:before="300"/>
        <w:rPr>
          <w:rFonts w:ascii="Segoe UI" w:hAnsi="Segoe UI" w:cs="Segoe UI"/>
          <w:sz w:val="24"/>
        </w:rPr>
      </w:pPr>
      <w:r w:rsidRPr="009C60E8">
        <w:rPr>
          <w:rFonts w:ascii="Segoe UI" w:hAnsi="Segoe UI" w:cs="Segoe UI"/>
          <w:sz w:val="24"/>
        </w:rPr>
        <w:t>By combining these practices, you can establish a robust security framework that ensures only authorized entities gain access to the robot's system while maintaining precise control over what they can do within the system.</w:t>
      </w:r>
    </w:p>
    <w:p w:rsidRPr="00451671" w:rsidR="000F4BF1" w:rsidP="00D72B44" w:rsidRDefault="000F4BF1" w14:paraId="391015B0" w14:textId="2A506710">
      <w:pPr>
        <w:pStyle w:val="Heading2"/>
      </w:pPr>
      <w:r w:rsidRPr="00451671">
        <w:t>Portability</w:t>
      </w:r>
      <w:bookmarkEnd w:id="18"/>
    </w:p>
    <w:p w:rsidR="5192D1D2" w:rsidP="5192D1D2" w:rsidRDefault="5192D1D2" w14:paraId="0B4CCEDE" w14:textId="326B141F">
      <w:pPr>
        <w:pStyle w:val="ListParagraph"/>
        <w:numPr>
          <w:ilvl w:val="0"/>
          <w:numId w:val="25"/>
        </w:numPr>
      </w:pPr>
      <w:r w:rsidRPr="5192D1D2">
        <w:t>Less Host-Specific Parts: Try to have fewer parts in your system that work only on a specific computer or operating system.</w:t>
      </w:r>
    </w:p>
    <w:p w:rsidR="5192D1D2" w:rsidP="5192D1D2" w:rsidRDefault="5192D1D2" w14:paraId="2C066814" w14:textId="6A855888">
      <w:pPr>
        <w:pStyle w:val="ListParagraph"/>
        <w:numPr>
          <w:ilvl w:val="0"/>
          <w:numId w:val="25"/>
        </w:numPr>
      </w:pPr>
      <w:r w:rsidRPr="5192D1D2">
        <w:t>Not Tied to One Place: Make sure your code only relies a little on things that only work on one type of computer or system.</w:t>
      </w:r>
    </w:p>
    <w:p w:rsidR="5192D1D2" w:rsidP="5192D1D2" w:rsidRDefault="5192D1D2" w14:paraId="07DA8F5A" w14:textId="63FF74B4">
      <w:pPr>
        <w:pStyle w:val="ListParagraph"/>
        <w:numPr>
          <w:ilvl w:val="0"/>
          <w:numId w:val="25"/>
        </w:numPr>
      </w:pPr>
      <w:r w:rsidRPr="5192D1D2">
        <w:t>Use a Universal Language: Choose a programming language that works well on many different systems, like Java or Python.</w:t>
      </w:r>
    </w:p>
    <w:p w:rsidR="5192D1D2" w:rsidP="5192D1D2" w:rsidRDefault="5192D1D2" w14:paraId="64F9F256" w14:textId="249860ED">
      <w:pPr>
        <w:pStyle w:val="ListParagraph"/>
        <w:numPr>
          <w:ilvl w:val="0"/>
          <w:numId w:val="25"/>
        </w:numPr>
      </w:pPr>
      <w:r w:rsidRPr="5192D1D2">
        <w:t>Work the Same Everywhere: Make sure your system works the same, no matter what kind of computer, network, or place you use it.</w:t>
      </w:r>
    </w:p>
    <w:p w:rsidR="5192D1D2" w:rsidP="5192D1D2" w:rsidRDefault="5192D1D2" w14:paraId="20DC7450" w14:textId="45918C16">
      <w:pPr>
        <w:pStyle w:val="ListParagraph"/>
        <w:numPr>
          <w:ilvl w:val="0"/>
          <w:numId w:val="25"/>
        </w:numPr>
      </w:pPr>
      <w:r w:rsidRPr="5192D1D2">
        <w:t>Split Code into Pieces: Keep your code organized into different parts, and ensure they talk to each other. This helps to change parts that only work on one system.</w:t>
      </w:r>
    </w:p>
    <w:p w:rsidR="5192D1D2" w:rsidP="5192D1D2" w:rsidRDefault="5192D1D2" w14:paraId="32ED1B17" w14:textId="6E0D012B">
      <w:pPr>
        <w:pStyle w:val="ListParagraph"/>
        <w:numPr>
          <w:ilvl w:val="0"/>
          <w:numId w:val="25"/>
        </w:numPr>
      </w:pPr>
      <w:r w:rsidRPr="5192D1D2">
        <w:t>Test on Many Computers: Check that your system works on different types of computers and systems. Fix any problems that pop up.</w:t>
      </w:r>
    </w:p>
    <w:p w:rsidR="5192D1D2" w:rsidP="5192D1D2" w:rsidRDefault="5192D1D2" w14:paraId="7FBBE285" w14:textId="07F75B4E"/>
    <w:p w:rsidRPr="009C60E8" w:rsidR="009C60E8" w:rsidP="009C60E8" w:rsidRDefault="009C60E8" w14:paraId="2C782F8D" w14:textId="77777777">
      <w:pPr>
        <w:numPr>
          <w:ilvl w:val="0"/>
          <w:numId w:val="22"/>
        </w:numPr>
        <w:rPr>
          <w:rFonts w:ascii="Segoe UI" w:hAnsi="Segoe UI" w:cs="Segoe UI"/>
          <w:sz w:val="24"/>
        </w:rPr>
      </w:pPr>
      <w:bookmarkStart w:name="_Toc101335701" w:id="19"/>
      <w:bookmarkStart w:name="_Toc21616867" w:id="20"/>
      <w:r w:rsidRPr="009C60E8">
        <w:rPr>
          <w:rFonts w:ascii="Segoe UI" w:hAnsi="Segoe UI" w:cs="Segoe UI"/>
          <w:b/>
          <w:bCs/>
          <w:sz w:val="24"/>
          <w:bdr w:val="single" w:color="D9D9E3" w:sz="2" w:space="0" w:frame="1"/>
        </w:rPr>
        <w:t>Percentage of Code that is Host Dependent</w:t>
      </w:r>
      <w:r w:rsidRPr="009C60E8">
        <w:rPr>
          <w:rFonts w:ascii="Segoe UI" w:hAnsi="Segoe UI" w:cs="Segoe UI"/>
          <w:sz w:val="24"/>
        </w:rPr>
        <w:t>:</w:t>
      </w:r>
    </w:p>
    <w:p w:rsidRPr="009C60E8" w:rsidR="009C60E8" w:rsidP="009C60E8" w:rsidRDefault="009C60E8" w14:paraId="19C50A2B" w14:textId="77777777">
      <w:pPr>
        <w:numPr>
          <w:ilvl w:val="1"/>
          <w:numId w:val="22"/>
        </w:numPr>
        <w:rPr>
          <w:rFonts w:ascii="Segoe UI" w:hAnsi="Segoe UI" w:cs="Segoe UI"/>
          <w:sz w:val="24"/>
        </w:rPr>
      </w:pPr>
      <w:r w:rsidRPr="009C60E8">
        <w:rPr>
          <w:rFonts w:ascii="Segoe UI" w:hAnsi="Segoe UI" w:cs="Segoe UI"/>
          <w:sz w:val="24"/>
        </w:rPr>
        <w:t>Minimize host-dependent code to ensure the system's core functionality remains independent of the host environment.</w:t>
      </w:r>
    </w:p>
    <w:p w:rsidRPr="009C60E8" w:rsidR="009C60E8" w:rsidP="009C60E8" w:rsidRDefault="009C60E8" w14:paraId="3723E209" w14:textId="77777777">
      <w:pPr>
        <w:numPr>
          <w:ilvl w:val="0"/>
          <w:numId w:val="22"/>
        </w:numPr>
        <w:rPr>
          <w:rFonts w:ascii="Segoe UI" w:hAnsi="Segoe UI" w:cs="Segoe UI"/>
          <w:sz w:val="24"/>
        </w:rPr>
      </w:pPr>
      <w:r w:rsidRPr="009C60E8">
        <w:rPr>
          <w:rFonts w:ascii="Segoe UI" w:hAnsi="Segoe UI" w:cs="Segoe UI"/>
          <w:b/>
          <w:bCs/>
          <w:sz w:val="24"/>
          <w:bdr w:val="single" w:color="D9D9E3" w:sz="2" w:space="0" w:frame="1"/>
        </w:rPr>
        <w:t>Use of a Proven Portable Language</w:t>
      </w:r>
      <w:r w:rsidRPr="009C60E8">
        <w:rPr>
          <w:rFonts w:ascii="Segoe UI" w:hAnsi="Segoe UI" w:cs="Segoe UI"/>
          <w:sz w:val="24"/>
        </w:rPr>
        <w:t>:</w:t>
      </w:r>
    </w:p>
    <w:p w:rsidRPr="009C60E8" w:rsidR="009C60E8" w:rsidP="009C60E8" w:rsidRDefault="009C60E8" w14:paraId="76A33D42" w14:textId="77777777">
      <w:pPr>
        <w:numPr>
          <w:ilvl w:val="1"/>
          <w:numId w:val="22"/>
        </w:numPr>
        <w:rPr>
          <w:rFonts w:ascii="Segoe UI" w:hAnsi="Segoe UI" w:cs="Segoe UI"/>
          <w:sz w:val="24"/>
        </w:rPr>
      </w:pPr>
      <w:r w:rsidRPr="009C60E8">
        <w:rPr>
          <w:rFonts w:ascii="Segoe UI" w:hAnsi="Segoe UI" w:cs="Segoe UI"/>
          <w:sz w:val="24"/>
        </w:rPr>
        <w:t>Select a widely portable programming language to simplify cross-platform compatibility.</w:t>
      </w:r>
    </w:p>
    <w:p w:rsidRPr="009C60E8" w:rsidR="009C60E8" w:rsidP="009C60E8" w:rsidRDefault="009C60E8" w14:paraId="6F720828" w14:textId="77777777">
      <w:pPr>
        <w:numPr>
          <w:ilvl w:val="0"/>
          <w:numId w:val="22"/>
        </w:numPr>
        <w:rPr>
          <w:rFonts w:ascii="Segoe UI" w:hAnsi="Segoe UI" w:cs="Segoe UI"/>
          <w:sz w:val="24"/>
        </w:rPr>
      </w:pPr>
      <w:r w:rsidRPr="009C60E8">
        <w:rPr>
          <w:rFonts w:ascii="Segoe UI" w:hAnsi="Segoe UI" w:cs="Segoe UI"/>
          <w:b/>
          <w:bCs/>
          <w:sz w:val="24"/>
          <w:bdr w:val="single" w:color="D9D9E3" w:sz="2" w:space="0" w:frame="1"/>
        </w:rPr>
        <w:t>Environment Independence</w:t>
      </w:r>
      <w:r w:rsidRPr="009C60E8">
        <w:rPr>
          <w:rFonts w:ascii="Segoe UI" w:hAnsi="Segoe UI" w:cs="Segoe UI"/>
          <w:sz w:val="24"/>
        </w:rPr>
        <w:t>:</w:t>
      </w:r>
    </w:p>
    <w:p w:rsidRPr="009C60E8" w:rsidR="009C60E8" w:rsidP="009C60E8" w:rsidRDefault="009C60E8" w14:paraId="04AFD80D" w14:textId="77777777">
      <w:pPr>
        <w:numPr>
          <w:ilvl w:val="1"/>
          <w:numId w:val="22"/>
        </w:numPr>
        <w:rPr>
          <w:rFonts w:ascii="Segoe UI" w:hAnsi="Segoe UI" w:cs="Segoe UI"/>
          <w:sz w:val="24"/>
        </w:rPr>
      </w:pPr>
      <w:r w:rsidRPr="009C60E8">
        <w:rPr>
          <w:rFonts w:ascii="Segoe UI" w:hAnsi="Segoe UI" w:cs="Segoe UI"/>
          <w:sz w:val="24"/>
        </w:rPr>
        <w:t>Design the system to be independent of specific operating systems, networks, and development/production environments.</w:t>
      </w:r>
    </w:p>
    <w:p w:rsidRPr="009C60E8" w:rsidR="009C60E8" w:rsidP="009C60E8" w:rsidRDefault="009C60E8" w14:paraId="69002564" w14:textId="77777777">
      <w:pPr>
        <w:numPr>
          <w:ilvl w:val="0"/>
          <w:numId w:val="22"/>
        </w:numPr>
        <w:rPr>
          <w:rFonts w:ascii="Segoe UI" w:hAnsi="Segoe UI" w:cs="Segoe UI"/>
          <w:sz w:val="24"/>
        </w:rPr>
      </w:pPr>
      <w:r w:rsidRPr="009C60E8">
        <w:rPr>
          <w:rFonts w:ascii="Segoe UI" w:hAnsi="Segoe UI" w:cs="Segoe UI"/>
          <w:b/>
          <w:bCs/>
          <w:sz w:val="24"/>
          <w:bdr w:val="single" w:color="D9D9E3" w:sz="2" w:space="0" w:frame="1"/>
        </w:rPr>
        <w:t>Modularization and Abstraction</w:t>
      </w:r>
      <w:r w:rsidRPr="009C60E8">
        <w:rPr>
          <w:rFonts w:ascii="Segoe UI" w:hAnsi="Segoe UI" w:cs="Segoe UI"/>
          <w:sz w:val="24"/>
        </w:rPr>
        <w:t>:</w:t>
      </w:r>
    </w:p>
    <w:p w:rsidRPr="009C60E8" w:rsidR="009C60E8" w:rsidP="009C60E8" w:rsidRDefault="009C60E8" w14:paraId="45A74FC9" w14:textId="77777777">
      <w:pPr>
        <w:numPr>
          <w:ilvl w:val="1"/>
          <w:numId w:val="22"/>
        </w:numPr>
        <w:rPr>
          <w:rFonts w:ascii="Segoe UI" w:hAnsi="Segoe UI" w:cs="Segoe UI"/>
          <w:sz w:val="24"/>
        </w:rPr>
      </w:pPr>
      <w:r w:rsidRPr="009C60E8">
        <w:rPr>
          <w:rFonts w:ascii="Segoe UI" w:hAnsi="Segoe UI" w:cs="Segoe UI"/>
          <w:sz w:val="24"/>
        </w:rPr>
        <w:t>Organize the system into modular components with well-defined interfaces to facilitate component-level porting.</w:t>
      </w:r>
    </w:p>
    <w:p w:rsidRPr="009C60E8" w:rsidR="009C60E8" w:rsidP="009C60E8" w:rsidRDefault="009C60E8" w14:paraId="3EAC9F6C" w14:textId="77777777">
      <w:pPr>
        <w:numPr>
          <w:ilvl w:val="0"/>
          <w:numId w:val="22"/>
        </w:numPr>
        <w:rPr>
          <w:rFonts w:ascii="Segoe UI" w:hAnsi="Segoe UI" w:cs="Segoe UI"/>
          <w:sz w:val="24"/>
        </w:rPr>
      </w:pPr>
      <w:r w:rsidRPr="009C60E8">
        <w:rPr>
          <w:rFonts w:ascii="Segoe UI" w:hAnsi="Segoe UI" w:cs="Segoe UI"/>
          <w:b/>
          <w:bCs/>
          <w:sz w:val="24"/>
          <w:bdr w:val="single" w:color="D9D9E3" w:sz="2" w:space="0" w:frame="1"/>
        </w:rPr>
        <w:t>Use of Cross-Platform Libraries and Frameworks</w:t>
      </w:r>
      <w:r w:rsidRPr="009C60E8">
        <w:rPr>
          <w:rFonts w:ascii="Segoe UI" w:hAnsi="Segoe UI" w:cs="Segoe UI"/>
          <w:sz w:val="24"/>
        </w:rPr>
        <w:t>:</w:t>
      </w:r>
    </w:p>
    <w:p w:rsidRPr="009C60E8" w:rsidR="009C60E8" w:rsidP="009C60E8" w:rsidRDefault="009C60E8" w14:paraId="5F41A3AA" w14:textId="4020DD6E">
      <w:pPr>
        <w:numPr>
          <w:ilvl w:val="1"/>
          <w:numId w:val="22"/>
        </w:numPr>
        <w:rPr>
          <w:rFonts w:ascii="Segoe UI" w:hAnsi="Segoe UI" w:cs="Segoe UI"/>
          <w:sz w:val="24"/>
        </w:rPr>
      </w:pPr>
      <w:r w:rsidRPr="009C60E8">
        <w:rPr>
          <w:rFonts w:ascii="Segoe UI" w:hAnsi="Segoe UI" w:cs="Segoe UI"/>
          <w:sz w:val="24"/>
        </w:rPr>
        <w:t>Incorporate libraries and frameworks that are designed for cross-platform compatibility, reducing the need for host-specific code.</w:t>
      </w:r>
    </w:p>
    <w:p w:rsidRPr="00CF0B36" w:rsidR="00B3138E" w:rsidP="00291725" w:rsidRDefault="00291725" w14:paraId="391CE38B" w14:textId="77777777">
      <w:pPr>
        <w:pStyle w:val="Heading1"/>
      </w:pPr>
      <w:r w:rsidRPr="00CF0B36">
        <w:t>Requirements Confirmation</w:t>
      </w:r>
      <w:bookmarkEnd w:id="19"/>
      <w:r w:rsidRPr="00CF0B36" w:rsidR="00A2530D">
        <w:t>/</w:t>
      </w:r>
      <w:r w:rsidRPr="00CF0B36" w:rsidR="00273462">
        <w:t>Stakeholder sign-off</w:t>
      </w:r>
      <w:bookmarkEnd w:id="20"/>
      <w:r w:rsidRPr="00CF0B36">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w:rsidRPr="00AD7C6B" w:rsidR="00AD7C6B" w:rsidTr="00BA7B0D" w14:paraId="3EBE1729" w14:textId="77777777">
        <w:trPr>
          <w:cantSplit/>
        </w:trPr>
        <w:tc>
          <w:tcPr>
            <w:tcW w:w="1555" w:type="dxa"/>
          </w:tcPr>
          <w:p w:rsidRPr="00AD7C6B" w:rsidR="00420D78" w:rsidP="00CA0583" w:rsidRDefault="00420D78" w14:paraId="7EA8A353" w14:textId="77777777">
            <w:pPr>
              <w:pStyle w:val="CellHead"/>
            </w:pPr>
            <w:bookmarkStart w:name="_Toc148859170" w:id="21"/>
            <w:r w:rsidRPr="00AD7C6B">
              <w:t>Meeting Date</w:t>
            </w:r>
          </w:p>
        </w:tc>
        <w:tc>
          <w:tcPr>
            <w:tcW w:w="4500" w:type="dxa"/>
          </w:tcPr>
          <w:p w:rsidRPr="00AD7C6B" w:rsidR="00420D78" w:rsidP="00CA0583" w:rsidRDefault="00420D78" w14:paraId="268EA136" w14:textId="77777777">
            <w:pPr>
              <w:pStyle w:val="CellHead"/>
            </w:pPr>
            <w:r w:rsidRPr="00AD7C6B">
              <w:t>Attendees (name and role)</w:t>
            </w:r>
          </w:p>
        </w:tc>
        <w:tc>
          <w:tcPr>
            <w:tcW w:w="4255" w:type="dxa"/>
            <w:vAlign w:val="center"/>
          </w:tcPr>
          <w:p w:rsidRPr="00AD7C6B" w:rsidR="00420D78" w:rsidP="00CA0583" w:rsidRDefault="00420D78" w14:paraId="48CB6A69" w14:textId="77777777">
            <w:pPr>
              <w:pStyle w:val="CellHead"/>
            </w:pPr>
            <w:r w:rsidRPr="00AD7C6B">
              <w:t>Comments</w:t>
            </w:r>
          </w:p>
        </w:tc>
      </w:tr>
      <w:tr w:rsidRPr="00AD7C6B" w:rsidR="00AD7C6B" w:rsidTr="00BA7B0D" w14:paraId="29C30660" w14:textId="77777777">
        <w:trPr>
          <w:cantSplit/>
        </w:trPr>
        <w:tc>
          <w:tcPr>
            <w:tcW w:w="1555" w:type="dxa"/>
          </w:tcPr>
          <w:p w:rsidRPr="00AD7C6B" w:rsidR="00420D78" w:rsidP="00CA0583" w:rsidRDefault="5192D1D2" w14:paraId="1D8B51A5" w14:textId="176D3EB4">
            <w:pPr>
              <w:pStyle w:val="Cell"/>
            </w:pPr>
            <w:r w:rsidRPr="5192D1D2">
              <w:t>11/3/23</w:t>
            </w:r>
          </w:p>
        </w:tc>
        <w:tc>
          <w:tcPr>
            <w:tcW w:w="4500" w:type="dxa"/>
          </w:tcPr>
          <w:p w:rsidRPr="00AD7C6B" w:rsidR="00420D78" w:rsidP="00CA0583" w:rsidRDefault="5192D1D2" w14:paraId="04C7E0F1" w14:textId="41CC0291">
            <w:pPr>
              <w:pStyle w:val="Cell"/>
            </w:pPr>
            <w:r w:rsidRPr="5192D1D2">
              <w:t>James, Trevor, and David</w:t>
            </w:r>
          </w:p>
        </w:tc>
        <w:tc>
          <w:tcPr>
            <w:tcW w:w="4255" w:type="dxa"/>
          </w:tcPr>
          <w:p w:rsidRPr="00AD7C6B" w:rsidR="00420D78" w:rsidP="5192D1D2" w:rsidRDefault="5192D1D2" w14:paraId="030D214C" w14:textId="32AE7AC8">
            <w:pPr>
              <w:pStyle w:val="Cell"/>
              <w:spacing w:line="259" w:lineRule="auto"/>
            </w:pPr>
            <w:r w:rsidRPr="5192D1D2">
              <w:t>Tested code and almost worked</w:t>
            </w:r>
          </w:p>
        </w:tc>
      </w:tr>
      <w:tr w:rsidRPr="00AD7C6B" w:rsidR="00AD7C6B" w:rsidTr="00BA7B0D" w14:paraId="54E39691" w14:textId="77777777">
        <w:trPr>
          <w:cantSplit/>
        </w:trPr>
        <w:tc>
          <w:tcPr>
            <w:tcW w:w="1555" w:type="dxa"/>
          </w:tcPr>
          <w:p w:rsidRPr="00AD7C6B" w:rsidR="004F7278" w:rsidP="004F7278" w:rsidRDefault="004F7278" w14:paraId="39D85955" w14:textId="2FF1330B">
            <w:pPr>
              <w:pStyle w:val="Cell"/>
            </w:pPr>
          </w:p>
        </w:tc>
        <w:tc>
          <w:tcPr>
            <w:tcW w:w="4500" w:type="dxa"/>
          </w:tcPr>
          <w:p w:rsidRPr="00AD7C6B" w:rsidR="004F7278" w:rsidP="004F7278" w:rsidRDefault="004F7278" w14:paraId="3BE7F529" w14:textId="217D6A52">
            <w:pPr>
              <w:pStyle w:val="Cell"/>
            </w:pPr>
          </w:p>
        </w:tc>
        <w:tc>
          <w:tcPr>
            <w:tcW w:w="4255" w:type="dxa"/>
          </w:tcPr>
          <w:p w:rsidRPr="00AD7C6B" w:rsidR="004F7278" w:rsidP="004F7278" w:rsidRDefault="004F7278" w14:paraId="4CB4F338" w14:textId="200152B3">
            <w:pPr>
              <w:pStyle w:val="Cell"/>
            </w:pPr>
          </w:p>
        </w:tc>
      </w:tr>
    </w:tbl>
    <w:p w:rsidR="00E35D35" w:rsidP="00064A52" w:rsidRDefault="00E35D35" w14:paraId="3A140FBE" w14:textId="77777777">
      <w:pPr>
        <w:pStyle w:val="Appendix1"/>
        <w:tabs>
          <w:tab w:val="clear" w:pos="360"/>
          <w:tab w:val="left" w:pos="720"/>
        </w:tabs>
        <w:ind w:left="720" w:hanging="720"/>
        <w:rPr>
          <w:rFonts w:cs="Arial"/>
        </w:rPr>
      </w:pPr>
    </w:p>
    <w:p w:rsidR="00E35D35" w:rsidP="00980CE7" w:rsidRDefault="00E35D35" w14:paraId="2EACC869" w14:textId="77777777">
      <w:pPr>
        <w:pStyle w:val="Heading1"/>
      </w:pPr>
      <w:bookmarkStart w:name="_Toc21616868" w:id="22"/>
      <w:r>
        <w:t xml:space="preserve">System </w:t>
      </w:r>
      <w:r w:rsidR="00286323">
        <w:t>Design</w:t>
      </w:r>
      <w:bookmarkEnd w:id="22"/>
    </w:p>
    <w:p w:rsidRPr="00B356F4" w:rsidR="00286323" w:rsidP="7EB2AA17" w:rsidRDefault="00286323" w14:paraId="49B2F8F8" w14:textId="5E4ACCE8">
      <w:pPr>
        <w:rPr>
          <w:color w:val="FF0000"/>
        </w:rPr>
      </w:pPr>
      <w:r w:rsidRPr="00AD7C6B">
        <w:t>This section will provide all details concerning the technical design, staffing, coding, and testing the system</w:t>
      </w:r>
    </w:p>
    <w:p w:rsidRPr="00AD7C6B" w:rsidR="00286323" w:rsidP="00286323" w:rsidRDefault="00286323" w14:paraId="35913C90" w14:textId="63ED590F">
      <w:r w:rsidRPr="00AD7C6B">
        <w:t xml:space="preserve"> </w:t>
      </w:r>
    </w:p>
    <w:p w:rsidR="00286323" w:rsidP="00E35D35" w:rsidRDefault="00286323" w14:paraId="1FCD20AE" w14:textId="77777777">
      <w:pPr>
        <w:pStyle w:val="Heading2"/>
      </w:pPr>
      <w:bookmarkStart w:name="_Toc21616869" w:id="23"/>
      <w:r>
        <w:t>Algorithm</w:t>
      </w:r>
      <w:bookmarkEnd w:id="23"/>
    </w:p>
    <w:p w:rsidRPr="00286323" w:rsidR="00DF10C3" w:rsidP="00260D5F" w:rsidRDefault="7EB2AA17" w14:paraId="6B91526B" w14:textId="673DCD0B">
      <w:pPr>
        <w:numPr>
          <w:ilvl w:val="0"/>
          <w:numId w:val="10"/>
        </w:numPr>
      </w:pPr>
      <w:r>
        <w:t>Turn light color green</w:t>
      </w:r>
    </w:p>
    <w:p w:rsidRPr="00286323" w:rsidR="00DF10C3" w:rsidP="7EB2AA17" w:rsidRDefault="7EB2AA17" w14:paraId="52538A26" w14:textId="37B908B1">
      <w:pPr>
        <w:pStyle w:val="ListParagraph"/>
        <w:numPr>
          <w:ilvl w:val="0"/>
          <w:numId w:val="10"/>
        </w:numPr>
      </w:pPr>
      <w:r>
        <w:t>Speak “ready set go”</w:t>
      </w:r>
    </w:p>
    <w:p w:rsidRPr="00286323" w:rsidR="00DF10C3" w:rsidP="7EB2AA17" w:rsidRDefault="7EB2AA17" w14:paraId="4D5C4D93" w14:textId="7130B6BF">
      <w:pPr>
        <w:pStyle w:val="ListParagraph"/>
        <w:numPr>
          <w:ilvl w:val="0"/>
          <w:numId w:val="10"/>
        </w:numPr>
      </w:pPr>
      <w:r>
        <w:t>Roll forward 22ft</w:t>
      </w:r>
    </w:p>
    <w:p w:rsidRPr="00286323" w:rsidR="00DF10C3" w:rsidP="7EB2AA17" w:rsidRDefault="7EB2AA17" w14:paraId="0DED7887" w14:textId="3A4AEE1D">
      <w:pPr>
        <w:pStyle w:val="ListParagraph"/>
        <w:numPr>
          <w:ilvl w:val="0"/>
          <w:numId w:val="10"/>
        </w:numPr>
      </w:pPr>
      <w:r>
        <w:t>Turn right 90 degrees</w:t>
      </w:r>
    </w:p>
    <w:p w:rsidRPr="00286323" w:rsidR="00DF10C3" w:rsidP="7EB2AA17" w:rsidRDefault="7EB2AA17" w14:paraId="1CBE37D6" w14:textId="76F4B880">
      <w:pPr>
        <w:pStyle w:val="ListParagraph"/>
        <w:numPr>
          <w:ilvl w:val="0"/>
          <w:numId w:val="10"/>
        </w:numPr>
      </w:pPr>
      <w:r>
        <w:t>Roll forward 11’8”</w:t>
      </w:r>
    </w:p>
    <w:p w:rsidRPr="00286323" w:rsidR="00DF10C3" w:rsidP="7EB2AA17" w:rsidRDefault="7EB2AA17" w14:paraId="4B945EFD" w14:textId="6DC7DE92">
      <w:pPr>
        <w:pStyle w:val="ListParagraph"/>
        <w:numPr>
          <w:ilvl w:val="0"/>
          <w:numId w:val="10"/>
        </w:numPr>
      </w:pPr>
      <w:r>
        <w:t>Turn right 90 degrees</w:t>
      </w:r>
    </w:p>
    <w:p w:rsidRPr="00286323" w:rsidR="00DF10C3" w:rsidP="7EB2AA17" w:rsidRDefault="7EB2AA17" w14:paraId="041DBDA2" w14:textId="57CA5EBF">
      <w:pPr>
        <w:pStyle w:val="ListParagraph"/>
        <w:numPr>
          <w:ilvl w:val="0"/>
          <w:numId w:val="10"/>
        </w:numPr>
      </w:pPr>
      <w:r>
        <w:t>Roll forward 22ft</w:t>
      </w:r>
    </w:p>
    <w:p w:rsidRPr="00286323" w:rsidR="00DF10C3" w:rsidP="7EB2AA17" w:rsidRDefault="7EB2AA17" w14:paraId="4D953B8F" w14:textId="37707EB9">
      <w:pPr>
        <w:pStyle w:val="ListParagraph"/>
        <w:numPr>
          <w:ilvl w:val="0"/>
          <w:numId w:val="10"/>
        </w:numPr>
      </w:pPr>
      <w:r>
        <w:t>Turn right 90 degrees</w:t>
      </w:r>
    </w:p>
    <w:p w:rsidRPr="00286323" w:rsidR="00DF10C3" w:rsidP="7EB2AA17" w:rsidRDefault="7EB2AA17" w14:paraId="7FBE32E0" w14:textId="71319A12">
      <w:pPr>
        <w:pStyle w:val="ListParagraph"/>
        <w:numPr>
          <w:ilvl w:val="0"/>
          <w:numId w:val="10"/>
        </w:numPr>
      </w:pPr>
      <w:r>
        <w:t>Roll forward 11’8”</w:t>
      </w:r>
    </w:p>
    <w:p w:rsidRPr="00286323" w:rsidR="00DF10C3" w:rsidP="7EB2AA17" w:rsidRDefault="7EB2AA17" w14:paraId="4010135F" w14:textId="1A7DB7A1">
      <w:pPr>
        <w:pStyle w:val="ListParagraph"/>
        <w:numPr>
          <w:ilvl w:val="0"/>
          <w:numId w:val="10"/>
        </w:numPr>
      </w:pPr>
      <w:r>
        <w:t>Turn right 90 degrees</w:t>
      </w:r>
    </w:p>
    <w:p w:rsidRPr="00286323" w:rsidR="00DF10C3" w:rsidP="7EB2AA17" w:rsidRDefault="7EB2AA17" w14:paraId="666A9B12" w14:textId="1EEA2BA6">
      <w:pPr>
        <w:pStyle w:val="ListParagraph"/>
        <w:numPr>
          <w:ilvl w:val="0"/>
          <w:numId w:val="10"/>
        </w:numPr>
      </w:pPr>
      <w:r>
        <w:t xml:space="preserve">Turn light color red </w:t>
      </w:r>
    </w:p>
    <w:p w:rsidRPr="00286323" w:rsidR="00DF10C3" w:rsidP="7EB2AA17" w:rsidRDefault="7EB2AA17" w14:paraId="027A5DAC" w14:textId="5F843677">
      <w:pPr>
        <w:pStyle w:val="ListParagraph"/>
        <w:numPr>
          <w:ilvl w:val="0"/>
          <w:numId w:val="10"/>
        </w:numPr>
      </w:pPr>
      <w:r>
        <w:t>Speak “im done and I need water”</w:t>
      </w:r>
    </w:p>
    <w:p w:rsidR="00AD7C6B" w:rsidP="00AD7C6B" w:rsidRDefault="00AD7C6B" w14:paraId="1DCF2B59"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Turn light color green </w:t>
      </w:r>
      <w:r>
        <w:rPr>
          <w:rStyle w:val="eop"/>
          <w:rFonts w:ascii="Arial" w:hAnsi="Arial" w:cs="Arial"/>
          <w:sz w:val="20"/>
          <w:szCs w:val="20"/>
        </w:rPr>
        <w:t> </w:t>
      </w:r>
    </w:p>
    <w:p w:rsidR="00AD7C6B" w:rsidP="00AD7C6B" w:rsidRDefault="00AD7C6B" w14:paraId="2FBEB5D9"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Speak “ready set go” </w:t>
      </w:r>
      <w:r>
        <w:rPr>
          <w:rStyle w:val="eop"/>
          <w:rFonts w:ascii="Arial" w:hAnsi="Arial" w:cs="Arial"/>
          <w:sz w:val="20"/>
          <w:szCs w:val="20"/>
        </w:rPr>
        <w:t> </w:t>
      </w:r>
    </w:p>
    <w:p w:rsidR="00AD7C6B" w:rsidP="00AD7C6B" w:rsidRDefault="00AD7C6B" w14:paraId="4253085E"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Roll forward 22ft </w:t>
      </w:r>
      <w:r>
        <w:rPr>
          <w:rStyle w:val="eop"/>
          <w:rFonts w:ascii="Arial" w:hAnsi="Arial" w:cs="Arial"/>
          <w:sz w:val="20"/>
          <w:szCs w:val="20"/>
        </w:rPr>
        <w:t> </w:t>
      </w:r>
    </w:p>
    <w:p w:rsidR="00AD7C6B" w:rsidP="00AD7C6B" w:rsidRDefault="00AD7C6B" w14:paraId="0674E361"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Turn right 90 degrees </w:t>
      </w:r>
      <w:r>
        <w:rPr>
          <w:rStyle w:val="eop"/>
          <w:rFonts w:ascii="Arial" w:hAnsi="Arial" w:cs="Arial"/>
          <w:sz w:val="20"/>
          <w:szCs w:val="20"/>
        </w:rPr>
        <w:t> </w:t>
      </w:r>
    </w:p>
    <w:p w:rsidR="00AD7C6B" w:rsidP="00AD7C6B" w:rsidRDefault="00AD7C6B" w14:paraId="4D43C2ED"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Roll forward 11’8” </w:t>
      </w:r>
      <w:r>
        <w:rPr>
          <w:rStyle w:val="eop"/>
          <w:rFonts w:ascii="Arial" w:hAnsi="Arial" w:cs="Arial"/>
          <w:sz w:val="20"/>
          <w:szCs w:val="20"/>
        </w:rPr>
        <w:t> </w:t>
      </w:r>
    </w:p>
    <w:p w:rsidR="00AD7C6B" w:rsidP="00AD7C6B" w:rsidRDefault="00AD7C6B" w14:paraId="3B99CAE6"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Turn right 90 degrees </w:t>
      </w:r>
      <w:r>
        <w:rPr>
          <w:rStyle w:val="eop"/>
          <w:rFonts w:ascii="Arial" w:hAnsi="Arial" w:cs="Arial"/>
          <w:sz w:val="20"/>
          <w:szCs w:val="20"/>
        </w:rPr>
        <w:t> </w:t>
      </w:r>
    </w:p>
    <w:p w:rsidR="00AD7C6B" w:rsidP="00AD7C6B" w:rsidRDefault="00AD7C6B" w14:paraId="1609BA5D"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Roll forward 22ft </w:t>
      </w:r>
      <w:r>
        <w:rPr>
          <w:rStyle w:val="eop"/>
          <w:rFonts w:ascii="Arial" w:hAnsi="Arial" w:cs="Arial"/>
          <w:sz w:val="20"/>
          <w:szCs w:val="20"/>
        </w:rPr>
        <w:t> </w:t>
      </w:r>
    </w:p>
    <w:p w:rsidR="00AD7C6B" w:rsidP="00AD7C6B" w:rsidRDefault="00AD7C6B" w14:paraId="0E3F4F57"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Turn right 90 degrees </w:t>
      </w:r>
      <w:r>
        <w:rPr>
          <w:rStyle w:val="eop"/>
          <w:rFonts w:ascii="Arial" w:hAnsi="Arial" w:cs="Arial"/>
          <w:sz w:val="20"/>
          <w:szCs w:val="20"/>
        </w:rPr>
        <w:t> </w:t>
      </w:r>
    </w:p>
    <w:p w:rsidR="00AD7C6B" w:rsidP="00AD7C6B" w:rsidRDefault="00AD7C6B" w14:paraId="2DD37002"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Roll forward 11’8” </w:t>
      </w:r>
      <w:r>
        <w:rPr>
          <w:rStyle w:val="eop"/>
          <w:rFonts w:ascii="Arial" w:hAnsi="Arial" w:cs="Arial"/>
          <w:sz w:val="20"/>
          <w:szCs w:val="20"/>
        </w:rPr>
        <w:t> </w:t>
      </w:r>
    </w:p>
    <w:p w:rsidR="00AD7C6B" w:rsidP="00AD7C6B" w:rsidRDefault="00AD7C6B" w14:paraId="237CC76F"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Turn right 90 degrees </w:t>
      </w:r>
      <w:r>
        <w:rPr>
          <w:rStyle w:val="eop"/>
          <w:rFonts w:ascii="Arial" w:hAnsi="Arial" w:cs="Arial"/>
          <w:sz w:val="20"/>
          <w:szCs w:val="20"/>
        </w:rPr>
        <w:t> </w:t>
      </w:r>
    </w:p>
    <w:p w:rsidR="00AD7C6B" w:rsidP="00AD7C6B" w:rsidRDefault="00AD7C6B" w14:paraId="04FBA47A"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Turn light color red  </w:t>
      </w:r>
      <w:r>
        <w:rPr>
          <w:rStyle w:val="eop"/>
          <w:rFonts w:ascii="Arial" w:hAnsi="Arial" w:cs="Arial"/>
          <w:sz w:val="20"/>
          <w:szCs w:val="20"/>
        </w:rPr>
        <w:t> </w:t>
      </w:r>
    </w:p>
    <w:p w:rsidRPr="00AD7C6B" w:rsidR="00DF10C3" w:rsidP="00AD7C6B" w:rsidRDefault="00AD7C6B" w14:paraId="574DB0EF" w14:textId="77777777">
      <w:pPr>
        <w:pStyle w:val="paragraph"/>
        <w:numPr>
          <w:ilvl w:val="0"/>
          <w:numId w:val="24"/>
        </w:numPr>
        <w:spacing w:before="0" w:beforeAutospacing="0" w:after="0" w:afterAutospacing="0"/>
        <w:ind w:left="1800" w:firstLine="360"/>
        <w:textAlignment w:val="baseline"/>
        <w:rPr>
          <w:rFonts w:ascii="Arial" w:hAnsi="Arial" w:cs="Arial"/>
          <w:sz w:val="22"/>
          <w:szCs w:val="22"/>
        </w:rPr>
      </w:pPr>
      <w:r>
        <w:rPr>
          <w:rStyle w:val="normaltextrun"/>
          <w:rFonts w:ascii="Arial" w:hAnsi="Arial" w:cs="Arial"/>
          <w:sz w:val="20"/>
          <w:szCs w:val="20"/>
        </w:rPr>
        <w:t>Speak “im done and I need water” </w:t>
      </w:r>
      <w:r>
        <w:rPr>
          <w:rStyle w:val="eop"/>
          <w:rFonts w:ascii="Arial" w:hAnsi="Arial" w:cs="Arial"/>
          <w:sz w:val="20"/>
          <w:szCs w:val="20"/>
        </w:rPr>
        <w:t> </w:t>
      </w:r>
    </w:p>
    <w:p w:rsidR="00286323" w:rsidP="00E35D35" w:rsidRDefault="00286323" w14:paraId="2B68516C" w14:textId="77777777">
      <w:pPr>
        <w:pStyle w:val="Heading2"/>
      </w:pPr>
      <w:bookmarkStart w:name="_Toc21616870" w:id="24"/>
      <w:r>
        <w:t>System Flow</w:t>
      </w:r>
      <w:bookmarkEnd w:id="24"/>
    </w:p>
    <w:p w:rsidR="00120AA1" w:rsidP="00E35D35" w:rsidRDefault="00000000" w14:paraId="4AC0A9EC" w14:textId="32A7D59B">
      <w:pPr>
        <w:pStyle w:val="Heading2"/>
      </w:pPr>
      <w:r w:rsidRPr="00B522D2">
        <w:rPr>
          <w:noProof/>
        </w:rPr>
        <w:pict w14:anchorId="54D468C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89337167" style="width:156.55pt;height:5in;visibility:visible;mso-wrap-style:square" o:spid="_x0000_i1035" type="#_x0000_t75">
            <v:imagedata o:title="" r:id="rId8"/>
          </v:shape>
        </w:pict>
      </w:r>
      <w:bookmarkStart w:name="_Toc21616871" w:id="25"/>
      <w:r w:rsidR="00AD7C6B">
        <w:rPr>
          <w:rStyle w:val="wacimagecontainer"/>
          <w:rFonts w:ascii="Segoe UI" w:hAnsi="Segoe UI" w:cs="Segoe UI"/>
          <w:color w:val="000000"/>
          <w:sz w:val="18"/>
          <w:szCs w:val="18"/>
          <w:shd w:val="clear" w:color="auto" w:fill="FFFFFF"/>
        </w:rPr>
        <w:pict w14:anchorId="373657C2">
          <v:shape id="_x0000_i1025" style="width:238.9pt;height:549.8pt" alt="A diagram of a diagram&#10;&#10;Description automatically generated" type="#_x0000_t75">
            <v:imagedata o:title="1C31447E" r:id="rId8"/>
          </v:shape>
        </w:pict>
      </w:r>
      <w:r w:rsidR="00AD7C6B">
        <w:rPr>
          <w:color w:val="000000"/>
          <w:sz w:val="20"/>
          <w:shd w:val="clear" w:color="auto" w:fill="FFFFFF"/>
        </w:rPr>
        <w:br/>
      </w:r>
      <w:r w:rsidR="00120AA1">
        <w:t>Software</w:t>
      </w:r>
      <w:bookmarkEnd w:id="25"/>
    </w:p>
    <w:p w:rsidR="4FE9548D" w:rsidP="3441CE48" w:rsidRDefault="3441CE48" w14:paraId="7092D399" w14:textId="1885704B">
      <w:pPr>
        <w:rPr>
          <w:color w:val="000000"/>
        </w:rPr>
      </w:pPr>
      <w:r>
        <w:rPr>
          <w:color w:val="000000"/>
        </w:rPr>
        <w:t>We used sphero.edu block coding to complete the sprint 1 assignment.</w:t>
      </w:r>
    </w:p>
    <w:p w:rsidR="3441CE48" w:rsidP="3441CE48" w:rsidRDefault="00000000" w14:paraId="7E285132" w14:textId="6B9F6D6A">
      <w:pPr>
        <w:rPr>
          <w:color w:val="000000"/>
        </w:rPr>
      </w:pPr>
      <w:r w:rsidRPr="00B522D2">
        <w:rPr>
          <w:noProof/>
        </w:rPr>
        <w:pict w14:anchorId="16F3EDA3">
          <v:shape id="Picture 1681416558" style="width:216.55pt;height:5in;visibility:visible;mso-wrap-style:square" o:spid="_x0000_i1034" type="#_x0000_t75">
            <v:imagedata o:title="" r:id="rId9"/>
          </v:shape>
        </w:pict>
      </w:r>
    </w:p>
    <w:p w:rsidR="00AD7C6B" w:rsidP="00120AA1" w:rsidRDefault="00AD7C6B" w14:paraId="5833C2E8" w14:textId="58E3DF04">
      <w:pPr>
        <w:rPr>
          <w:rStyle w:val="eop"/>
          <w:rFonts w:cs="Arial"/>
          <w:color w:val="000000"/>
          <w:szCs w:val="20"/>
          <w:shd w:val="clear" w:color="auto" w:fill="FFFFFF"/>
        </w:rPr>
      </w:pPr>
      <w:r>
        <w:rPr>
          <w:rStyle w:val="normaltextrun"/>
          <w:rFonts w:cs="Arial"/>
          <w:color w:val="000000"/>
          <w:szCs w:val="20"/>
          <w:shd w:val="clear" w:color="auto" w:fill="FFFFFF"/>
        </w:rPr>
        <w:t>We used sphero.edu block coding to complete the sprint 1 assignment. </w:t>
      </w:r>
      <w:r>
        <w:rPr>
          <w:rStyle w:val="eop"/>
          <w:rFonts w:cs="Arial"/>
          <w:color w:val="000000"/>
          <w:szCs w:val="20"/>
          <w:shd w:val="clear" w:color="auto" w:fill="FFFFFF"/>
        </w:rPr>
        <w:t> </w:t>
      </w:r>
    </w:p>
    <w:p w:rsidRPr="00AD7C6B" w:rsidR="00AD7C6B" w:rsidP="00120AA1" w:rsidRDefault="00AD7C6B" w14:paraId="6AD07170" w14:textId="12B5D819">
      <w:pPr>
        <w:rPr>
          <w:rFonts w:cs="Arial"/>
          <w:color w:val="000000"/>
          <w:szCs w:val="20"/>
          <w:shd w:val="clear" w:color="auto" w:fill="FFFFFF"/>
        </w:rPr>
      </w:pPr>
      <w:r>
        <w:rPr>
          <w:rStyle w:val="wacimagecontainer"/>
          <w:rFonts w:ascii="Segoe UI" w:hAnsi="Segoe UI" w:cs="Segoe UI"/>
          <w:color w:val="000000"/>
          <w:sz w:val="18"/>
          <w:szCs w:val="18"/>
          <w:shd w:val="clear" w:color="auto" w:fill="FFFFFF"/>
        </w:rPr>
        <w:pict w14:anchorId="52DBB213">
          <v:shape id="_x0000_i1033" style="width:283.1pt;height:469.65pt" alt="A screenshot of a computer&#10;&#10;Description automatically generated" type="#_x0000_t75">
            <v:imagedata o:title="DE4AAA" r:id="rId9"/>
          </v:shape>
        </w:pict>
      </w:r>
    </w:p>
    <w:p w:rsidR="00120AA1" w:rsidP="00E35D35" w:rsidRDefault="00120AA1" w14:paraId="2AD74E2F" w14:textId="77777777">
      <w:pPr>
        <w:pStyle w:val="Heading2"/>
      </w:pPr>
      <w:bookmarkStart w:name="_Toc21616872" w:id="26"/>
      <w:r>
        <w:t>Hardware</w:t>
      </w:r>
      <w:bookmarkEnd w:id="26"/>
    </w:p>
    <w:p w:rsidRPr="00B356F4" w:rsidR="00120AA1" w:rsidP="00120AA1" w:rsidRDefault="00AD7C6B" w14:paraId="20DF39F1" w14:textId="6AD99041">
      <w:pPr>
        <w:rPr>
          <w:color w:val="FF0000"/>
        </w:rPr>
      </w:pPr>
      <w:r>
        <w:rPr>
          <w:rStyle w:val="normaltextrun"/>
          <w:rFonts w:cs="Arial"/>
          <w:color w:val="000000"/>
          <w:szCs w:val="20"/>
          <w:shd w:val="clear" w:color="auto" w:fill="FFFFFF"/>
        </w:rPr>
        <w:t xml:space="preserve">We used the measuring app to measure out the distance the </w:t>
      </w:r>
      <w:r>
        <w:rPr>
          <w:rStyle w:val="normaltextrun"/>
          <w:rFonts w:cs="Arial"/>
          <w:color w:val="000000"/>
          <w:szCs w:val="20"/>
          <w:shd w:val="clear" w:color="auto" w:fill="FFFFFF"/>
        </w:rPr>
        <w:t>Sphero</w:t>
      </w:r>
      <w:r>
        <w:rPr>
          <w:rStyle w:val="normaltextrun"/>
          <w:rFonts w:cs="Arial"/>
          <w:color w:val="000000"/>
          <w:szCs w:val="20"/>
          <w:shd w:val="clear" w:color="auto" w:fill="FFFFFF"/>
        </w:rPr>
        <w:t xml:space="preserve"> had to travel. Then marked the</w:t>
      </w:r>
      <w:r>
        <w:rPr>
          <w:rStyle w:val="normaltextrun"/>
          <w:rFonts w:cs="Arial"/>
          <w:color w:val="000000"/>
          <w:szCs w:val="20"/>
          <w:shd w:val="clear" w:color="auto" w:fill="FFFFFF"/>
        </w:rPr>
        <w:t xml:space="preserve"> </w:t>
      </w:r>
      <w:r>
        <w:rPr>
          <w:rStyle w:val="normaltextrun"/>
          <w:rFonts w:cs="Arial"/>
          <w:color w:val="000000"/>
          <w:szCs w:val="20"/>
          <w:shd w:val="clear" w:color="auto" w:fill="FFFFFF"/>
        </w:rPr>
        <w:t>destinations with painters tape. </w:t>
      </w:r>
      <w:r>
        <w:rPr>
          <w:rStyle w:val="eop"/>
          <w:rFonts w:cs="Arial"/>
          <w:color w:val="000000"/>
          <w:szCs w:val="20"/>
          <w:shd w:val="clear" w:color="auto" w:fill="FFFFFF"/>
        </w:rPr>
        <w:t> </w:t>
      </w:r>
    </w:p>
    <w:p w:rsidR="3441CE48" w:rsidP="3441CE48" w:rsidRDefault="3441CE48" w14:paraId="3D362DF5" w14:textId="54A42B01">
      <w:pPr>
        <w:rPr>
          <w:color w:val="FF0000"/>
        </w:rPr>
      </w:pPr>
      <w:r w:rsidRPr="3441CE48">
        <w:t>We used the measuring app to measure out the distance the sphero had to travel. Then marked thedestinations with painters tape.</w:t>
      </w:r>
    </w:p>
    <w:p w:rsidR="00ED3C37" w:rsidP="00120AA1" w:rsidRDefault="00120AA1" w14:paraId="3C8E1F89" w14:textId="1A4053B3">
      <w:pPr>
        <w:pStyle w:val="Heading2"/>
      </w:pPr>
      <w:bookmarkStart w:name="_Toc21616873" w:id="27"/>
      <w:r>
        <w:t>Test Plan</w:t>
      </w:r>
      <w:bookmarkEnd w:id="27"/>
    </w:p>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w:rsidRPr="00DF10C3" w:rsidR="00ED3C37" w:rsidTr="00ED3C37" w14:paraId="3EE40A2B" w14:textId="77777777">
        <w:trPr>
          <w:tblHeader/>
        </w:trPr>
        <w:tc>
          <w:tcPr>
            <w:tcW w:w="1957" w:type="dxa"/>
            <w:shd w:val="clear" w:color="auto" w:fill="F3F3F3"/>
          </w:tcPr>
          <w:p w:rsidRPr="00DF10C3" w:rsidR="00ED3C37" w:rsidP="00ED3C37" w:rsidRDefault="00ED3C37" w14:paraId="335C9DF1" w14:textId="7777777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rsidRPr="00DF10C3" w:rsidR="00ED3C37" w:rsidP="00ED3C37" w:rsidRDefault="00ED3C37" w14:paraId="0323F1DC" w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rsidRPr="00DF10C3" w:rsidR="00ED3C37" w:rsidP="00ED3C37" w:rsidRDefault="00ED3C37" w14:paraId="15022718" w14:textId="7777777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rsidRPr="00DF10C3" w:rsidR="00ED3C37" w:rsidP="00ED3C37" w:rsidRDefault="00ED3C37" w14:paraId="0EA2709B" w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rsidRPr="00DF10C3" w:rsidR="00ED3C37" w:rsidP="00ED3C37" w:rsidRDefault="00ED3C37" w14:paraId="08C6AD39" w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rsidRPr="00DF10C3" w:rsidR="00ED3C37" w:rsidP="00ED3C37" w:rsidRDefault="00ED3C37" w14:paraId="48F01F0D" w14:textId="77777777">
            <w:pPr>
              <w:keepLines/>
              <w:spacing w:before="40" w:after="40"/>
              <w:jc w:val="center"/>
              <w:rPr>
                <w:rFonts w:cs="Arial"/>
                <w:b/>
                <w:bCs/>
                <w:szCs w:val="20"/>
              </w:rPr>
            </w:pPr>
            <w:r w:rsidRPr="00DF10C3">
              <w:rPr>
                <w:rFonts w:cs="Arial"/>
                <w:b/>
                <w:bCs/>
                <w:szCs w:val="20"/>
              </w:rPr>
              <w:t>Pass/Fail</w:t>
            </w:r>
          </w:p>
        </w:tc>
      </w:tr>
      <w:tr w:rsidRPr="00DF10C3" w:rsidR="00AD7C6B" w:rsidTr="00ED3C37" w14:paraId="1F0A41C2" w14:textId="77777777">
        <w:trPr>
          <w:cantSplit/>
        </w:trPr>
        <w:tc>
          <w:tcPr>
            <w:tcW w:w="1957" w:type="dxa"/>
          </w:tcPr>
          <w:p w:rsidRPr="00DF10C3" w:rsidR="00AD7C6B" w:rsidP="00AD7C6B" w:rsidRDefault="00AD7C6B" w14:paraId="4D66E24C" w14:textId="065CDC9B">
            <w:pPr>
              <w:keepLines/>
              <w:spacing w:before="40" w:after="40"/>
              <w:rPr>
                <w:rFonts w:cs="Arial"/>
              </w:rPr>
            </w:pPr>
            <w:r>
              <w:rPr>
                <w:rStyle w:val="normaltextrun"/>
                <w:rFonts w:cs="Arial"/>
                <w:szCs w:val="20"/>
              </w:rPr>
              <w:t xml:space="preserve">Test the distance traveled in one second at speed </w:t>
            </w:r>
            <w:r w:rsidRPr="3441CE48" w:rsidR="3441CE48">
              <w:rPr>
                <w:rFonts w:cs="Arial"/>
              </w:rPr>
              <w:t>60</w:t>
            </w:r>
            <w:ins w:author="Microsoft Word" w:date="2023-11-08T19:51:00Z" w:id="28">
              <w:r>
                <w:rPr>
                  <w:rStyle w:val="normaltextrun"/>
                  <w:rFonts w:cs="Arial"/>
                  <w:szCs w:val="20"/>
                </w:rPr>
                <w:t>60 </w:t>
              </w:r>
              <w:r>
                <w:rPr>
                  <w:rStyle w:val="eop"/>
                  <w:rFonts w:cs="Arial"/>
                  <w:szCs w:val="20"/>
                </w:rPr>
                <w:t> </w:t>
              </w:r>
            </w:ins>
          </w:p>
        </w:tc>
        <w:tc>
          <w:tcPr>
            <w:tcW w:w="1013" w:type="dxa"/>
          </w:tcPr>
          <w:p w:rsidRPr="00DF10C3" w:rsidR="00AD7C6B" w:rsidP="00AD7C6B" w:rsidRDefault="00AD7C6B" w14:paraId="7F044CCE" w14:textId="3387D750">
            <w:pPr>
              <w:keepLines/>
              <w:spacing w:before="40" w:after="40"/>
              <w:rPr>
                <w:rFonts w:cs="Arial"/>
              </w:rPr>
            </w:pPr>
            <w:r>
              <w:rPr>
                <w:rStyle w:val="normaltextrun"/>
                <w:rFonts w:cs="Arial"/>
                <w:szCs w:val="20"/>
              </w:rPr>
              <w:t>11/6/</w:t>
            </w:r>
            <w:r w:rsidRPr="3441CE48" w:rsidR="3441CE48">
              <w:rPr>
                <w:rFonts w:cs="Arial"/>
              </w:rPr>
              <w:t>23</w:t>
            </w:r>
            <w:ins w:author="Microsoft Word" w:date="2023-11-08T19:51:00Z" w:id="29">
              <w:r>
                <w:rPr>
                  <w:rStyle w:val="normaltextrun"/>
                  <w:rFonts w:cs="Arial"/>
                  <w:szCs w:val="20"/>
                </w:rPr>
                <w:t>23 </w:t>
              </w:r>
              <w:r>
                <w:rPr>
                  <w:rStyle w:val="eop"/>
                  <w:rFonts w:cs="Arial"/>
                  <w:szCs w:val="20"/>
                </w:rPr>
                <w:t> </w:t>
              </w:r>
            </w:ins>
          </w:p>
        </w:tc>
        <w:tc>
          <w:tcPr>
            <w:tcW w:w="2340" w:type="dxa"/>
          </w:tcPr>
          <w:p w:rsidRPr="00DF10C3" w:rsidR="00AD7C6B" w:rsidP="00AD7C6B" w:rsidRDefault="00AD7C6B" w14:paraId="63037AD0" w14:textId="7D5BE9F5">
            <w:pPr>
              <w:keepLines/>
              <w:spacing w:before="40" w:after="40"/>
              <w:rPr>
                <w:rFonts w:cs="Arial"/>
              </w:rPr>
            </w:pPr>
            <w:r>
              <w:rPr>
                <w:rStyle w:val="normaltextrun"/>
                <w:rFonts w:cs="Arial"/>
                <w:szCs w:val="20"/>
              </w:rPr>
              <w:t xml:space="preserve">Travel 2 </w:t>
            </w:r>
            <w:r w:rsidRPr="3441CE48" w:rsidR="3441CE48">
              <w:rPr>
                <w:rFonts w:cs="Arial"/>
              </w:rPr>
              <w:t>feet</w:t>
            </w:r>
            <w:ins w:author="Microsoft Word" w:date="2023-11-08T19:51:00Z" w:id="30">
              <w:r>
                <w:rPr>
                  <w:rStyle w:val="normaltextrun"/>
                  <w:rFonts w:cs="Arial"/>
                  <w:szCs w:val="20"/>
                </w:rPr>
                <w:t>feet </w:t>
              </w:r>
              <w:r>
                <w:rPr>
                  <w:rStyle w:val="eop"/>
                  <w:rFonts w:cs="Arial"/>
                  <w:szCs w:val="20"/>
                </w:rPr>
                <w:t> </w:t>
              </w:r>
            </w:ins>
          </w:p>
        </w:tc>
        <w:tc>
          <w:tcPr>
            <w:tcW w:w="2340" w:type="dxa"/>
          </w:tcPr>
          <w:p w:rsidRPr="00DF10C3" w:rsidR="00AD7C6B" w:rsidP="00AD7C6B" w:rsidRDefault="00AD7C6B" w14:paraId="178B60B2" w14:textId="4A2B4A4C">
            <w:pPr>
              <w:keepLines/>
              <w:spacing w:before="40" w:after="40"/>
              <w:rPr>
                <w:rFonts w:cs="Arial"/>
              </w:rPr>
            </w:pPr>
            <w:r>
              <w:rPr>
                <w:rStyle w:val="normaltextrun"/>
                <w:rFonts w:cs="Arial"/>
                <w:szCs w:val="20"/>
              </w:rPr>
              <w:t xml:space="preserve">Traveled 2 </w:t>
            </w:r>
            <w:r w:rsidRPr="3441CE48" w:rsidR="3441CE48">
              <w:rPr>
                <w:rFonts w:cs="Arial"/>
              </w:rPr>
              <w:t>feet</w:t>
            </w:r>
            <w:ins w:author="Microsoft Word" w:date="2023-11-08T19:51:00Z" w:id="31">
              <w:r>
                <w:rPr>
                  <w:rStyle w:val="normaltextrun"/>
                  <w:rFonts w:cs="Arial"/>
                  <w:szCs w:val="20"/>
                </w:rPr>
                <w:t>feet </w:t>
              </w:r>
              <w:r>
                <w:rPr>
                  <w:rStyle w:val="eop"/>
                  <w:rFonts w:cs="Arial"/>
                  <w:szCs w:val="20"/>
                </w:rPr>
                <w:t> </w:t>
              </w:r>
            </w:ins>
          </w:p>
        </w:tc>
        <w:tc>
          <w:tcPr>
            <w:tcW w:w="1260" w:type="dxa"/>
          </w:tcPr>
          <w:p w:rsidRPr="00DF10C3" w:rsidR="00AD7C6B" w:rsidP="00AD7C6B" w:rsidRDefault="00AD7C6B" w14:paraId="59094C0D" w14:textId="79CE2DD5">
            <w:pPr>
              <w:keepLines/>
              <w:spacing w:before="40" w:after="40"/>
              <w:rPr>
                <w:rFonts w:cs="Arial"/>
              </w:rPr>
            </w:pPr>
            <w:r>
              <w:rPr>
                <w:rStyle w:val="normaltextrun"/>
                <w:rFonts w:cs="Arial"/>
                <w:szCs w:val="20"/>
              </w:rPr>
              <w:t xml:space="preserve">Trevor </w:t>
            </w:r>
            <w:r w:rsidRPr="3441CE48" w:rsidR="3441CE48">
              <w:rPr>
                <w:rFonts w:cs="Arial"/>
              </w:rPr>
              <w:t>N</w:t>
            </w:r>
            <w:ins w:author="Microsoft Word" w:date="2023-11-08T19:51:00Z" w:id="32">
              <w:r>
                <w:rPr>
                  <w:rStyle w:val="normaltextrun"/>
                  <w:rFonts w:cs="Arial"/>
                  <w:szCs w:val="20"/>
                </w:rPr>
                <w:t>N </w:t>
              </w:r>
              <w:r>
                <w:rPr>
                  <w:rStyle w:val="eop"/>
                  <w:rFonts w:cs="Arial"/>
                  <w:szCs w:val="20"/>
                </w:rPr>
                <w:t> </w:t>
              </w:r>
            </w:ins>
          </w:p>
        </w:tc>
        <w:tc>
          <w:tcPr>
            <w:tcW w:w="1350" w:type="dxa"/>
          </w:tcPr>
          <w:p w:rsidR="00000000" w:rsidP="00AD7C6B" w:rsidRDefault="3441CE48" w14:paraId="720517F0" w14:textId="77777777">
            <w:pPr>
              <w:keepLines/>
              <w:spacing w:before="40" w:after="40"/>
              <w:rPr>
                <w:rStyle w:val="normaltextrun"/>
                <w:rFonts w:cs="Arial"/>
                <w:szCs w:val="20"/>
              </w:rPr>
            </w:pPr>
            <w:r w:rsidRPr="3441CE48">
              <w:rPr>
                <w:rFonts w:cs="Arial"/>
              </w:rPr>
              <w:t>pass</w:t>
            </w:r>
          </w:p>
          <w:p w:rsidRPr="00DF10C3" w:rsidR="00AD7C6B" w:rsidP="00AD7C6B" w:rsidRDefault="00AD7C6B" w14:paraId="54B78230" w14:textId="26E31E10">
            <w:pPr>
              <w:keepLines/>
              <w:spacing w:before="40" w:after="40"/>
              <w:rPr>
                <w:rFonts w:cs="Arial"/>
              </w:rPr>
            </w:pPr>
            <w:r>
              <w:rPr>
                <w:rStyle w:val="normaltextrun"/>
                <w:rFonts w:cs="Arial"/>
                <w:szCs w:val="20"/>
              </w:rPr>
              <w:t>pass </w:t>
            </w:r>
            <w:r>
              <w:rPr>
                <w:rStyle w:val="eop"/>
                <w:rFonts w:cs="Arial"/>
                <w:szCs w:val="20"/>
              </w:rPr>
              <w:t> </w:t>
            </w:r>
          </w:p>
        </w:tc>
      </w:tr>
      <w:tr w:rsidRPr="00DF10C3" w:rsidR="00AD7C6B" w:rsidTr="00ED3C37" w14:paraId="4BC805FE" w14:textId="77777777">
        <w:trPr>
          <w:cantSplit/>
        </w:trPr>
        <w:tc>
          <w:tcPr>
            <w:tcW w:w="1957" w:type="dxa"/>
          </w:tcPr>
          <w:p w:rsidRPr="00DF10C3" w:rsidR="00AD7C6B" w:rsidP="00AD7C6B" w:rsidRDefault="00AD7C6B" w14:paraId="67896C8B" w14:textId="107F9054">
            <w:pPr>
              <w:keepLines/>
              <w:spacing w:before="40" w:after="40"/>
              <w:rPr>
                <w:rFonts w:cs="Arial"/>
              </w:rPr>
            </w:pPr>
            <w:r>
              <w:rPr>
                <w:rStyle w:val="normaltextrun"/>
                <w:rFonts w:cs="Arial"/>
                <w:szCs w:val="20"/>
              </w:rPr>
              <w:t xml:space="preserve">Test if the ball would travel 22 feet if rolling for 10 seconds at speed </w:t>
            </w:r>
            <w:r w:rsidRPr="3441CE48" w:rsidR="3441CE48">
              <w:rPr>
                <w:rFonts w:cs="Arial"/>
              </w:rPr>
              <w:t>60</w:t>
            </w:r>
            <w:ins w:author="Microsoft Word" w:date="2023-11-08T19:51:00Z" w:id="33">
              <w:r>
                <w:rPr>
                  <w:rStyle w:val="normaltextrun"/>
                  <w:rFonts w:cs="Arial"/>
                  <w:szCs w:val="20"/>
                </w:rPr>
                <w:t>60 </w:t>
              </w:r>
              <w:r>
                <w:rPr>
                  <w:rStyle w:val="eop"/>
                  <w:rFonts w:cs="Arial"/>
                  <w:szCs w:val="20"/>
                </w:rPr>
                <w:t> </w:t>
              </w:r>
            </w:ins>
          </w:p>
        </w:tc>
        <w:tc>
          <w:tcPr>
            <w:tcW w:w="1013" w:type="dxa"/>
          </w:tcPr>
          <w:p w:rsidRPr="00DF10C3" w:rsidR="00AD7C6B" w:rsidP="00AD7C6B" w:rsidRDefault="00AD7C6B" w14:paraId="1E15EBC3" w14:textId="08D09799">
            <w:pPr>
              <w:keepLines/>
              <w:spacing w:before="40" w:after="40"/>
              <w:rPr>
                <w:rFonts w:cs="Arial"/>
              </w:rPr>
            </w:pPr>
            <w:r>
              <w:rPr>
                <w:rStyle w:val="normaltextrun"/>
                <w:rFonts w:cs="Arial"/>
                <w:szCs w:val="20"/>
              </w:rPr>
              <w:t>11/6/</w:t>
            </w:r>
            <w:r w:rsidRPr="3441CE48" w:rsidR="3441CE48">
              <w:rPr>
                <w:rFonts w:cs="Arial"/>
              </w:rPr>
              <w:t>23</w:t>
            </w:r>
            <w:ins w:author="Microsoft Word" w:date="2023-11-08T19:51:00Z" w:id="34">
              <w:r>
                <w:rPr>
                  <w:rStyle w:val="normaltextrun"/>
                  <w:rFonts w:cs="Arial"/>
                  <w:szCs w:val="20"/>
                </w:rPr>
                <w:t>23 </w:t>
              </w:r>
              <w:r>
                <w:rPr>
                  <w:rStyle w:val="eop"/>
                  <w:rFonts w:cs="Arial"/>
                  <w:szCs w:val="20"/>
                </w:rPr>
                <w:t> </w:t>
              </w:r>
            </w:ins>
          </w:p>
        </w:tc>
        <w:tc>
          <w:tcPr>
            <w:tcW w:w="2340" w:type="dxa"/>
          </w:tcPr>
          <w:p w:rsidRPr="00DF10C3" w:rsidR="00AD7C6B" w:rsidP="00AD7C6B" w:rsidRDefault="00AD7C6B" w14:paraId="4A025475" w14:textId="45547B15">
            <w:pPr>
              <w:keepLines/>
              <w:spacing w:before="40" w:after="40"/>
              <w:rPr>
                <w:rFonts w:cs="Arial"/>
              </w:rPr>
            </w:pPr>
            <w:r>
              <w:rPr>
                <w:rStyle w:val="normaltextrun"/>
                <w:rFonts w:cs="Arial"/>
                <w:szCs w:val="20"/>
              </w:rPr>
              <w:t xml:space="preserve">Travel 22 </w:t>
            </w:r>
            <w:r w:rsidRPr="3441CE48" w:rsidR="3441CE48">
              <w:rPr>
                <w:rFonts w:cs="Arial"/>
              </w:rPr>
              <w:t>feet</w:t>
            </w:r>
            <w:ins w:author="Microsoft Word" w:date="2023-11-08T19:51:00Z" w:id="35">
              <w:r>
                <w:rPr>
                  <w:rStyle w:val="normaltextrun"/>
                  <w:rFonts w:cs="Arial"/>
                  <w:szCs w:val="20"/>
                </w:rPr>
                <w:t>feet </w:t>
              </w:r>
              <w:r>
                <w:rPr>
                  <w:rStyle w:val="eop"/>
                  <w:rFonts w:cs="Arial"/>
                  <w:szCs w:val="20"/>
                </w:rPr>
                <w:t> </w:t>
              </w:r>
            </w:ins>
          </w:p>
        </w:tc>
        <w:tc>
          <w:tcPr>
            <w:tcW w:w="2340" w:type="dxa"/>
          </w:tcPr>
          <w:p w:rsidRPr="00DF10C3" w:rsidR="00AD7C6B" w:rsidP="00AD7C6B" w:rsidRDefault="00AD7C6B" w14:paraId="566EE452" w14:textId="5502BECD">
            <w:pPr>
              <w:keepLines/>
              <w:spacing w:before="40" w:after="40"/>
              <w:rPr>
                <w:rFonts w:cs="Arial"/>
              </w:rPr>
            </w:pPr>
            <w:r>
              <w:rPr>
                <w:rStyle w:val="normaltextrun"/>
                <w:rFonts w:cs="Arial"/>
                <w:szCs w:val="20"/>
              </w:rPr>
              <w:t xml:space="preserve">Traveled under 22 </w:t>
            </w:r>
            <w:r w:rsidRPr="3441CE48" w:rsidR="3441CE48">
              <w:rPr>
                <w:rFonts w:cs="Arial"/>
              </w:rPr>
              <w:t>feet</w:t>
            </w:r>
            <w:ins w:author="Microsoft Word" w:date="2023-11-08T19:51:00Z" w:id="36">
              <w:r>
                <w:rPr>
                  <w:rStyle w:val="normaltextrun"/>
                  <w:rFonts w:cs="Arial"/>
                  <w:szCs w:val="20"/>
                </w:rPr>
                <w:t>feet </w:t>
              </w:r>
              <w:r>
                <w:rPr>
                  <w:rStyle w:val="eop"/>
                  <w:rFonts w:cs="Arial"/>
                  <w:szCs w:val="20"/>
                </w:rPr>
                <w:t> </w:t>
              </w:r>
            </w:ins>
          </w:p>
        </w:tc>
        <w:tc>
          <w:tcPr>
            <w:tcW w:w="1260" w:type="dxa"/>
          </w:tcPr>
          <w:p w:rsidRPr="00DF10C3" w:rsidR="00AD7C6B" w:rsidP="00AD7C6B" w:rsidRDefault="00AD7C6B" w14:paraId="7739F321" w14:textId="655EA712">
            <w:pPr>
              <w:keepLines/>
              <w:spacing w:before="40" w:after="40"/>
              <w:rPr>
                <w:rFonts w:cs="Arial"/>
              </w:rPr>
            </w:pPr>
            <w:r>
              <w:rPr>
                <w:rStyle w:val="normaltextrun"/>
                <w:rFonts w:cs="Arial"/>
                <w:szCs w:val="20"/>
              </w:rPr>
              <w:t xml:space="preserve">Trevor </w:t>
            </w:r>
            <w:r w:rsidRPr="3441CE48" w:rsidR="3441CE48">
              <w:rPr>
                <w:rFonts w:cs="Arial"/>
              </w:rPr>
              <w:t>N</w:t>
            </w:r>
            <w:ins w:author="Microsoft Word" w:date="2023-11-08T19:51:00Z" w:id="37">
              <w:r>
                <w:rPr>
                  <w:rStyle w:val="normaltextrun"/>
                  <w:rFonts w:cs="Arial"/>
                  <w:szCs w:val="20"/>
                </w:rPr>
                <w:t>N </w:t>
              </w:r>
              <w:r>
                <w:rPr>
                  <w:rStyle w:val="eop"/>
                  <w:rFonts w:cs="Arial"/>
                  <w:szCs w:val="20"/>
                </w:rPr>
                <w:t> </w:t>
              </w:r>
            </w:ins>
          </w:p>
        </w:tc>
        <w:tc>
          <w:tcPr>
            <w:tcW w:w="1350" w:type="dxa"/>
          </w:tcPr>
          <w:p w:rsidR="00000000" w:rsidP="00AD7C6B" w:rsidRDefault="3441CE48" w14:paraId="2EEEB614" w14:textId="77777777">
            <w:pPr>
              <w:keepLines/>
              <w:spacing w:before="40" w:after="40"/>
              <w:rPr>
                <w:rStyle w:val="normaltextrun"/>
                <w:rFonts w:cs="Arial"/>
                <w:szCs w:val="20"/>
              </w:rPr>
            </w:pPr>
            <w:r w:rsidRPr="3441CE48">
              <w:rPr>
                <w:rFonts w:cs="Arial"/>
              </w:rPr>
              <w:t>fail</w:t>
            </w:r>
          </w:p>
          <w:p w:rsidRPr="00DF10C3" w:rsidR="00AD7C6B" w:rsidP="00AD7C6B" w:rsidRDefault="00AD7C6B" w14:paraId="053134EC" w14:textId="48744102">
            <w:pPr>
              <w:keepLines/>
              <w:spacing w:before="40" w:after="40"/>
              <w:rPr>
                <w:rFonts w:cs="Arial"/>
              </w:rPr>
            </w:pPr>
            <w:r>
              <w:rPr>
                <w:rStyle w:val="normaltextrun"/>
                <w:rFonts w:cs="Arial"/>
                <w:szCs w:val="20"/>
              </w:rPr>
              <w:t>fail </w:t>
            </w:r>
            <w:r>
              <w:rPr>
                <w:rStyle w:val="eop"/>
                <w:rFonts w:cs="Arial"/>
                <w:szCs w:val="20"/>
              </w:rPr>
              <w:t> </w:t>
            </w:r>
          </w:p>
        </w:tc>
      </w:tr>
      <w:tr w:rsidRPr="00DF10C3" w:rsidR="00AD7C6B" w:rsidTr="00ED3C37" w14:paraId="34BA439D" w14:textId="77777777">
        <w:trPr>
          <w:cantSplit/>
        </w:trPr>
        <w:tc>
          <w:tcPr>
            <w:tcW w:w="1957" w:type="dxa"/>
          </w:tcPr>
          <w:p w:rsidRPr="00DF10C3" w:rsidR="001215CF" w:rsidP="3441CE48" w:rsidRDefault="3441CE48" w14:paraId="01107EBA" w14:textId="4AB7B0A5">
            <w:pPr>
              <w:keepLines/>
              <w:spacing w:before="40" w:after="40"/>
              <w:rPr>
                <w:rFonts w:cs="Arial"/>
              </w:rPr>
            </w:pPr>
            <w:r w:rsidRPr="3441CE48">
              <w:rPr>
                <w:rFonts w:cs="Arial"/>
              </w:rPr>
              <w:t>Test if the ball would travel 22 feet if rolling for 11 seconds at speed 60</w:t>
            </w:r>
          </w:p>
          <w:p w:rsidR="00AD7C6B" w:rsidP="00AD7C6B" w:rsidRDefault="00AD7C6B" w14:paraId="536CB025" w14:textId="77777777">
            <w:pPr>
              <w:pStyle w:val="paragraph"/>
              <w:spacing w:before="0" w:beforeAutospacing="0" w:after="0" w:afterAutospacing="0"/>
              <w:textAlignment w:val="baseline"/>
              <w:divId w:val="1837500211"/>
              <w:rPr>
                <w:rFonts w:ascii="Segoe UI" w:hAnsi="Segoe UI" w:cs="Segoe UI"/>
                <w:sz w:val="18"/>
                <w:szCs w:val="18"/>
              </w:rPr>
            </w:pPr>
            <w:r>
              <w:rPr>
                <w:rStyle w:val="normaltextrun"/>
                <w:rFonts w:ascii="Arial" w:hAnsi="Arial" w:cs="Arial"/>
                <w:sz w:val="20"/>
                <w:szCs w:val="20"/>
              </w:rPr>
              <w:t>Test if the ball would travel 22 feet if rolling for 11 seconds at speed 60 </w:t>
            </w:r>
            <w:r>
              <w:rPr>
                <w:rStyle w:val="eop"/>
                <w:rFonts w:ascii="Arial" w:hAnsi="Arial" w:cs="Arial"/>
                <w:sz w:val="20"/>
                <w:szCs w:val="20"/>
              </w:rPr>
              <w:t> </w:t>
            </w:r>
          </w:p>
          <w:p w:rsidRPr="00DF10C3" w:rsidR="00AD7C6B" w:rsidP="00AD7C6B" w:rsidRDefault="00AD7C6B" w14:paraId="539ACD52" w14:textId="0BAE6D43">
            <w:pPr>
              <w:keepLines/>
              <w:spacing w:before="40" w:after="40"/>
              <w:rPr>
                <w:rFonts w:cs="Arial"/>
              </w:rPr>
            </w:pPr>
            <w:r>
              <w:rPr>
                <w:rStyle w:val="normaltextrun"/>
                <w:rFonts w:cs="Arial"/>
                <w:szCs w:val="20"/>
              </w:rPr>
              <w:t> </w:t>
            </w:r>
            <w:r>
              <w:rPr>
                <w:rStyle w:val="eop"/>
                <w:rFonts w:cs="Arial"/>
                <w:szCs w:val="20"/>
              </w:rPr>
              <w:t> </w:t>
            </w:r>
          </w:p>
        </w:tc>
        <w:tc>
          <w:tcPr>
            <w:tcW w:w="1013" w:type="dxa"/>
          </w:tcPr>
          <w:p w:rsidRPr="00DF10C3" w:rsidR="00AD7C6B" w:rsidP="00AD7C6B" w:rsidRDefault="00AD7C6B" w14:paraId="74C399C7" w14:textId="3DA25372">
            <w:pPr>
              <w:keepLines/>
              <w:spacing w:before="40" w:after="40"/>
              <w:rPr>
                <w:rFonts w:cs="Arial"/>
              </w:rPr>
            </w:pPr>
            <w:r>
              <w:rPr>
                <w:rStyle w:val="normaltextrun"/>
                <w:rFonts w:cs="Arial"/>
                <w:szCs w:val="20"/>
              </w:rPr>
              <w:t>11/6/</w:t>
            </w:r>
            <w:r w:rsidRPr="3441CE48" w:rsidR="3441CE48">
              <w:rPr>
                <w:rFonts w:cs="Arial"/>
              </w:rPr>
              <w:t>23</w:t>
            </w:r>
            <w:ins w:author="Microsoft Word" w:date="2023-11-08T19:51:00Z" w:id="38">
              <w:r>
                <w:rPr>
                  <w:rStyle w:val="normaltextrun"/>
                  <w:rFonts w:cs="Arial"/>
                  <w:szCs w:val="20"/>
                </w:rPr>
                <w:t>23 </w:t>
              </w:r>
              <w:r>
                <w:rPr>
                  <w:rStyle w:val="eop"/>
                  <w:rFonts w:cs="Arial"/>
                  <w:szCs w:val="20"/>
                </w:rPr>
                <w:t> </w:t>
              </w:r>
            </w:ins>
          </w:p>
        </w:tc>
        <w:tc>
          <w:tcPr>
            <w:tcW w:w="2340" w:type="dxa"/>
          </w:tcPr>
          <w:p w:rsidRPr="00DF10C3" w:rsidR="00AD7C6B" w:rsidP="00AD7C6B" w:rsidRDefault="00AD7C6B" w14:paraId="0EEF6314" w14:textId="1768076C">
            <w:pPr>
              <w:keepLines/>
              <w:spacing w:before="40" w:after="40"/>
              <w:rPr>
                <w:rFonts w:cs="Arial"/>
              </w:rPr>
            </w:pPr>
            <w:r>
              <w:rPr>
                <w:rStyle w:val="normaltextrun"/>
                <w:rFonts w:cs="Arial"/>
                <w:szCs w:val="20"/>
              </w:rPr>
              <w:t xml:space="preserve">Travel 22 </w:t>
            </w:r>
            <w:r w:rsidRPr="3441CE48" w:rsidR="3441CE48">
              <w:rPr>
                <w:rFonts w:cs="Arial"/>
              </w:rPr>
              <w:t>feet</w:t>
            </w:r>
            <w:ins w:author="Microsoft Word" w:date="2023-11-08T19:51:00Z" w:id="39">
              <w:r>
                <w:rPr>
                  <w:rStyle w:val="normaltextrun"/>
                  <w:rFonts w:cs="Arial"/>
                  <w:szCs w:val="20"/>
                </w:rPr>
                <w:t>feet </w:t>
              </w:r>
              <w:r>
                <w:rPr>
                  <w:rStyle w:val="eop"/>
                  <w:rFonts w:cs="Arial"/>
                  <w:szCs w:val="20"/>
                </w:rPr>
                <w:t> </w:t>
              </w:r>
            </w:ins>
          </w:p>
        </w:tc>
        <w:tc>
          <w:tcPr>
            <w:tcW w:w="2340" w:type="dxa"/>
          </w:tcPr>
          <w:p w:rsidRPr="00DF10C3" w:rsidR="00AD7C6B" w:rsidP="00AD7C6B" w:rsidRDefault="00AD7C6B" w14:paraId="10B8AC71" w14:textId="0CF166E5">
            <w:pPr>
              <w:keepLines/>
              <w:spacing w:before="40" w:after="40"/>
              <w:rPr>
                <w:rFonts w:cs="Arial"/>
              </w:rPr>
            </w:pPr>
            <w:r>
              <w:rPr>
                <w:rStyle w:val="normaltextrun"/>
                <w:rFonts w:cs="Arial"/>
                <w:szCs w:val="20"/>
              </w:rPr>
              <w:t xml:space="preserve">Traveled 22 </w:t>
            </w:r>
            <w:r w:rsidRPr="3441CE48" w:rsidR="3441CE48">
              <w:rPr>
                <w:rFonts w:cs="Arial"/>
              </w:rPr>
              <w:t>feet</w:t>
            </w:r>
            <w:ins w:author="Microsoft Word" w:date="2023-11-08T19:51:00Z" w:id="40">
              <w:r>
                <w:rPr>
                  <w:rStyle w:val="normaltextrun"/>
                  <w:rFonts w:cs="Arial"/>
                  <w:szCs w:val="20"/>
                </w:rPr>
                <w:t>feet </w:t>
              </w:r>
              <w:r>
                <w:rPr>
                  <w:rStyle w:val="eop"/>
                  <w:rFonts w:cs="Arial"/>
                  <w:szCs w:val="20"/>
                </w:rPr>
                <w:t> </w:t>
              </w:r>
            </w:ins>
          </w:p>
        </w:tc>
        <w:tc>
          <w:tcPr>
            <w:tcW w:w="1260" w:type="dxa"/>
          </w:tcPr>
          <w:p w:rsidRPr="00DF10C3" w:rsidR="00AD7C6B" w:rsidP="00AD7C6B" w:rsidRDefault="00AD7C6B" w14:paraId="17BC2B0B" w14:textId="24051C8F">
            <w:pPr>
              <w:keepLines/>
              <w:spacing w:before="40" w:after="40"/>
              <w:rPr>
                <w:rFonts w:cs="Arial"/>
              </w:rPr>
            </w:pPr>
            <w:r>
              <w:rPr>
                <w:rStyle w:val="normaltextrun"/>
                <w:rFonts w:cs="Arial"/>
                <w:szCs w:val="20"/>
              </w:rPr>
              <w:t xml:space="preserve">Trevor </w:t>
            </w:r>
            <w:r w:rsidRPr="3441CE48" w:rsidR="3441CE48">
              <w:rPr>
                <w:rFonts w:cs="Arial"/>
              </w:rPr>
              <w:t>N</w:t>
            </w:r>
            <w:ins w:author="Microsoft Word" w:date="2023-11-08T19:51:00Z" w:id="41">
              <w:r>
                <w:rPr>
                  <w:rStyle w:val="normaltextrun"/>
                  <w:rFonts w:cs="Arial"/>
                  <w:szCs w:val="20"/>
                </w:rPr>
                <w:t>N </w:t>
              </w:r>
              <w:r>
                <w:rPr>
                  <w:rStyle w:val="eop"/>
                  <w:rFonts w:cs="Arial"/>
                  <w:szCs w:val="20"/>
                </w:rPr>
                <w:t> </w:t>
              </w:r>
            </w:ins>
          </w:p>
        </w:tc>
        <w:tc>
          <w:tcPr>
            <w:tcW w:w="1350" w:type="dxa"/>
          </w:tcPr>
          <w:p w:rsidR="00000000" w:rsidP="00AD7C6B" w:rsidRDefault="3441CE48" w14:paraId="2A5AB267" w14:textId="77777777">
            <w:pPr>
              <w:keepLines/>
              <w:spacing w:before="40" w:after="40"/>
              <w:rPr>
                <w:rStyle w:val="normaltextrun"/>
                <w:rFonts w:cs="Arial"/>
                <w:szCs w:val="20"/>
              </w:rPr>
            </w:pPr>
            <w:r w:rsidRPr="3441CE48">
              <w:rPr>
                <w:rFonts w:cs="Arial"/>
              </w:rPr>
              <w:t>pass</w:t>
            </w:r>
          </w:p>
          <w:p w:rsidRPr="00DF10C3" w:rsidR="00AD7C6B" w:rsidP="00AD7C6B" w:rsidRDefault="00AD7C6B" w14:paraId="28CBFD1E" w14:textId="16CBFAA1">
            <w:pPr>
              <w:keepLines/>
              <w:spacing w:before="40" w:after="40"/>
              <w:rPr>
                <w:rFonts w:cs="Arial"/>
              </w:rPr>
            </w:pPr>
            <w:r>
              <w:rPr>
                <w:rStyle w:val="normaltextrun"/>
                <w:rFonts w:cs="Arial"/>
                <w:szCs w:val="20"/>
              </w:rPr>
              <w:t>pass </w:t>
            </w:r>
            <w:r>
              <w:rPr>
                <w:rStyle w:val="eop"/>
                <w:rFonts w:cs="Arial"/>
                <w:szCs w:val="20"/>
              </w:rPr>
              <w:t> </w:t>
            </w:r>
          </w:p>
        </w:tc>
      </w:tr>
      <w:tr w:rsidRPr="00DF10C3" w:rsidR="00AD7C6B" w:rsidTr="00ED3C37" w14:paraId="1F88C7FD" w14:textId="77777777">
        <w:trPr>
          <w:cantSplit/>
        </w:trPr>
        <w:tc>
          <w:tcPr>
            <w:tcW w:w="1957" w:type="dxa"/>
          </w:tcPr>
          <w:p w:rsidRPr="00DF10C3" w:rsidR="00AD7C6B" w:rsidP="00AD7C6B" w:rsidRDefault="00AD7C6B" w14:paraId="68C09E19" w14:textId="7D7C0DB3">
            <w:pPr>
              <w:keepLines/>
              <w:spacing w:before="40" w:after="40"/>
              <w:rPr>
                <w:rFonts w:cs="Arial"/>
              </w:rPr>
            </w:pPr>
            <w:r>
              <w:rPr>
                <w:rStyle w:val="normaltextrun"/>
                <w:rFonts w:cs="Arial"/>
                <w:szCs w:val="20"/>
              </w:rPr>
              <w:t xml:space="preserve">Test distance traveled at speed 60 for 5.833 </w:t>
            </w:r>
            <w:r w:rsidRPr="3441CE48" w:rsidR="3441CE48">
              <w:rPr>
                <w:rFonts w:cs="Arial"/>
              </w:rPr>
              <w:t>seconds</w:t>
            </w:r>
            <w:ins w:author="Microsoft Word" w:date="2023-11-08T19:51:00Z" w:id="42">
              <w:r>
                <w:rPr>
                  <w:rStyle w:val="normaltextrun"/>
                  <w:rFonts w:cs="Arial"/>
                  <w:szCs w:val="20"/>
                </w:rPr>
                <w:t>seconds </w:t>
              </w:r>
              <w:r>
                <w:rPr>
                  <w:rStyle w:val="eop"/>
                  <w:rFonts w:cs="Arial"/>
                  <w:szCs w:val="20"/>
                </w:rPr>
                <w:t> </w:t>
              </w:r>
            </w:ins>
          </w:p>
        </w:tc>
        <w:tc>
          <w:tcPr>
            <w:tcW w:w="1013" w:type="dxa"/>
          </w:tcPr>
          <w:p w:rsidRPr="00DF10C3" w:rsidR="00AD7C6B" w:rsidP="00AD7C6B" w:rsidRDefault="00AD7C6B" w14:paraId="407E0A89" w14:textId="1B268BC8">
            <w:pPr>
              <w:keepLines/>
              <w:spacing w:before="40" w:after="40"/>
              <w:rPr>
                <w:rFonts w:cs="Arial"/>
              </w:rPr>
            </w:pPr>
            <w:r>
              <w:rPr>
                <w:rStyle w:val="normaltextrun"/>
                <w:rFonts w:cs="Arial"/>
                <w:szCs w:val="20"/>
              </w:rPr>
              <w:t>11/7/</w:t>
            </w:r>
            <w:r w:rsidRPr="3441CE48" w:rsidR="3441CE48">
              <w:rPr>
                <w:rFonts w:cs="Arial"/>
              </w:rPr>
              <w:t>23</w:t>
            </w:r>
            <w:ins w:author="Microsoft Word" w:date="2023-11-08T19:51:00Z" w:id="43">
              <w:r>
                <w:rPr>
                  <w:rStyle w:val="normaltextrun"/>
                  <w:rFonts w:cs="Arial"/>
                  <w:szCs w:val="20"/>
                </w:rPr>
                <w:t>23 </w:t>
              </w:r>
              <w:r>
                <w:rPr>
                  <w:rStyle w:val="eop"/>
                  <w:rFonts w:cs="Arial"/>
                  <w:szCs w:val="20"/>
                </w:rPr>
                <w:t> </w:t>
              </w:r>
            </w:ins>
          </w:p>
        </w:tc>
        <w:tc>
          <w:tcPr>
            <w:tcW w:w="2340" w:type="dxa"/>
          </w:tcPr>
          <w:p w:rsidRPr="00DF10C3" w:rsidR="00AD7C6B" w:rsidP="00AD7C6B" w:rsidRDefault="00AD7C6B" w14:paraId="3E67015C" w14:textId="30CD45F5">
            <w:pPr>
              <w:keepLines/>
              <w:spacing w:before="40" w:after="40"/>
              <w:rPr>
                <w:rFonts w:cs="Arial"/>
              </w:rPr>
            </w:pPr>
            <w:r>
              <w:rPr>
                <w:rStyle w:val="normaltextrun"/>
                <w:rFonts w:cs="Arial"/>
                <w:szCs w:val="20"/>
              </w:rPr>
              <w:t xml:space="preserve">Travel </w:t>
            </w:r>
            <w:r w:rsidRPr="3441CE48" w:rsidR="3441CE48">
              <w:rPr>
                <w:rFonts w:cs="Arial"/>
              </w:rPr>
              <w:t>11’8’’</w:t>
            </w:r>
            <w:ins w:author="Microsoft Word" w:date="2023-11-08T19:51:00Z" w:id="44">
              <w:r>
                <w:rPr>
                  <w:rStyle w:val="normaltextrun"/>
                  <w:rFonts w:cs="Arial"/>
                  <w:szCs w:val="20"/>
                </w:rPr>
                <w:t>11’8’’ </w:t>
              </w:r>
              <w:r>
                <w:rPr>
                  <w:rStyle w:val="eop"/>
                  <w:rFonts w:cs="Arial"/>
                  <w:szCs w:val="20"/>
                </w:rPr>
                <w:t> </w:t>
              </w:r>
            </w:ins>
          </w:p>
        </w:tc>
        <w:tc>
          <w:tcPr>
            <w:tcW w:w="2340" w:type="dxa"/>
          </w:tcPr>
          <w:p w:rsidRPr="00DF10C3" w:rsidR="00AD7C6B" w:rsidP="00AD7C6B" w:rsidRDefault="00AD7C6B" w14:paraId="10AC0D3A" w14:textId="4E019AB9">
            <w:pPr>
              <w:keepLines/>
              <w:spacing w:before="40" w:after="40"/>
              <w:rPr>
                <w:rFonts w:cs="Arial"/>
              </w:rPr>
            </w:pPr>
            <w:r>
              <w:rPr>
                <w:rStyle w:val="normaltextrun"/>
                <w:rFonts w:cs="Arial"/>
                <w:szCs w:val="20"/>
              </w:rPr>
              <w:t xml:space="preserve">Traveled just under </w:t>
            </w:r>
            <w:r w:rsidRPr="3441CE48" w:rsidR="3441CE48">
              <w:rPr>
                <w:rFonts w:cs="Arial"/>
              </w:rPr>
              <w:t>11’8’’</w:t>
            </w:r>
            <w:ins w:author="Microsoft Word" w:date="2023-11-08T19:51:00Z" w:id="45">
              <w:r>
                <w:rPr>
                  <w:rStyle w:val="normaltextrun"/>
                  <w:rFonts w:cs="Arial"/>
                  <w:szCs w:val="20"/>
                </w:rPr>
                <w:t>11’8’’ </w:t>
              </w:r>
              <w:r>
                <w:rPr>
                  <w:rStyle w:val="eop"/>
                  <w:rFonts w:cs="Arial"/>
                  <w:szCs w:val="20"/>
                </w:rPr>
                <w:t> </w:t>
              </w:r>
            </w:ins>
          </w:p>
        </w:tc>
        <w:tc>
          <w:tcPr>
            <w:tcW w:w="1260" w:type="dxa"/>
          </w:tcPr>
          <w:p w:rsidRPr="00DF10C3" w:rsidR="00AD7C6B" w:rsidP="00AD7C6B" w:rsidRDefault="00AD7C6B" w14:paraId="338425A4" w14:textId="2E99996E">
            <w:pPr>
              <w:keepLines/>
              <w:spacing w:before="40" w:after="40"/>
              <w:rPr>
                <w:rFonts w:cs="Arial"/>
              </w:rPr>
            </w:pPr>
            <w:r>
              <w:rPr>
                <w:rStyle w:val="normaltextrun"/>
                <w:rFonts w:cs="Arial"/>
                <w:szCs w:val="20"/>
              </w:rPr>
              <w:t xml:space="preserve">Trevor </w:t>
            </w:r>
            <w:r w:rsidRPr="3441CE48" w:rsidR="3441CE48">
              <w:rPr>
                <w:rFonts w:cs="Arial"/>
              </w:rPr>
              <w:t>N</w:t>
            </w:r>
            <w:ins w:author="Microsoft Word" w:date="2023-11-08T19:51:00Z" w:id="46">
              <w:r>
                <w:rPr>
                  <w:rStyle w:val="normaltextrun"/>
                  <w:rFonts w:cs="Arial"/>
                  <w:szCs w:val="20"/>
                </w:rPr>
                <w:t>N </w:t>
              </w:r>
              <w:r>
                <w:rPr>
                  <w:rStyle w:val="eop"/>
                  <w:rFonts w:cs="Arial"/>
                  <w:szCs w:val="20"/>
                </w:rPr>
                <w:t> </w:t>
              </w:r>
            </w:ins>
          </w:p>
        </w:tc>
        <w:tc>
          <w:tcPr>
            <w:tcW w:w="1350" w:type="dxa"/>
          </w:tcPr>
          <w:p w:rsidR="00000000" w:rsidP="00AD7C6B" w:rsidRDefault="3441CE48" w14:paraId="2B79E0A9" w14:textId="77777777">
            <w:pPr>
              <w:keepLines/>
              <w:spacing w:before="40" w:after="40"/>
              <w:rPr>
                <w:rStyle w:val="normaltextrun"/>
                <w:rFonts w:cs="Arial"/>
                <w:szCs w:val="20"/>
              </w:rPr>
            </w:pPr>
            <w:r w:rsidRPr="3441CE48">
              <w:rPr>
                <w:rFonts w:cs="Arial"/>
              </w:rPr>
              <w:t>fail</w:t>
            </w:r>
          </w:p>
          <w:p w:rsidRPr="00DF10C3" w:rsidR="00AD7C6B" w:rsidP="00AD7C6B" w:rsidRDefault="00AD7C6B" w14:paraId="6FA4C790" w14:textId="747AF0EE">
            <w:pPr>
              <w:keepLines/>
              <w:spacing w:before="40" w:after="40"/>
              <w:rPr>
                <w:rFonts w:cs="Arial"/>
              </w:rPr>
            </w:pPr>
            <w:r>
              <w:rPr>
                <w:rStyle w:val="normaltextrun"/>
                <w:rFonts w:cs="Arial"/>
                <w:szCs w:val="20"/>
              </w:rPr>
              <w:t>fail </w:t>
            </w:r>
            <w:r>
              <w:rPr>
                <w:rStyle w:val="eop"/>
                <w:rFonts w:cs="Arial"/>
                <w:szCs w:val="20"/>
              </w:rPr>
              <w:t> </w:t>
            </w:r>
          </w:p>
        </w:tc>
      </w:tr>
      <w:tr w:rsidRPr="00DF10C3" w:rsidR="00AD7C6B" w:rsidTr="00ED3C37" w14:paraId="7CFEE588" w14:textId="77777777">
        <w:trPr>
          <w:cantSplit/>
        </w:trPr>
        <w:tc>
          <w:tcPr>
            <w:tcW w:w="1957" w:type="dxa"/>
          </w:tcPr>
          <w:p w:rsidRPr="00DF10C3" w:rsidR="00AD7C6B" w:rsidP="00AD7C6B" w:rsidRDefault="00AD7C6B" w14:paraId="5D6D054F" w14:textId="6E5C618E">
            <w:pPr>
              <w:keepLines/>
              <w:spacing w:before="40" w:after="40"/>
              <w:rPr>
                <w:rFonts w:cs="Arial"/>
              </w:rPr>
            </w:pPr>
            <w:r>
              <w:rPr>
                <w:rStyle w:val="normaltextrun"/>
                <w:rFonts w:cs="Arial"/>
                <w:szCs w:val="20"/>
              </w:rPr>
              <w:t xml:space="preserve">Test distance traveled at speed 60 for 6 </w:t>
            </w:r>
            <w:r w:rsidRPr="3441CE48" w:rsidR="3441CE48">
              <w:rPr>
                <w:rFonts w:cs="Arial"/>
              </w:rPr>
              <w:t>seconds</w:t>
            </w:r>
            <w:ins w:author="Microsoft Word" w:date="2023-11-08T19:51:00Z" w:id="47">
              <w:r>
                <w:rPr>
                  <w:rStyle w:val="normaltextrun"/>
                  <w:rFonts w:cs="Arial"/>
                  <w:szCs w:val="20"/>
                </w:rPr>
                <w:t>seconds </w:t>
              </w:r>
              <w:r>
                <w:rPr>
                  <w:rStyle w:val="eop"/>
                  <w:rFonts w:cs="Arial"/>
                  <w:szCs w:val="20"/>
                </w:rPr>
                <w:t> </w:t>
              </w:r>
            </w:ins>
          </w:p>
        </w:tc>
        <w:tc>
          <w:tcPr>
            <w:tcW w:w="1013" w:type="dxa"/>
          </w:tcPr>
          <w:p w:rsidRPr="00DF10C3" w:rsidR="00AD7C6B" w:rsidP="00AD7C6B" w:rsidRDefault="00AD7C6B" w14:paraId="3A717DB8" w14:textId="69176BFC">
            <w:pPr>
              <w:keepLines/>
              <w:spacing w:before="40" w:after="40"/>
              <w:rPr>
                <w:rFonts w:cs="Arial"/>
              </w:rPr>
            </w:pPr>
            <w:r>
              <w:rPr>
                <w:rStyle w:val="normaltextrun"/>
                <w:rFonts w:cs="Arial"/>
                <w:szCs w:val="20"/>
              </w:rPr>
              <w:t>11/7/</w:t>
            </w:r>
            <w:r w:rsidRPr="3441CE48" w:rsidR="3441CE48">
              <w:rPr>
                <w:rFonts w:cs="Arial"/>
              </w:rPr>
              <w:t>23</w:t>
            </w:r>
            <w:ins w:author="Microsoft Word" w:date="2023-11-08T19:51:00Z" w:id="48">
              <w:r>
                <w:rPr>
                  <w:rStyle w:val="normaltextrun"/>
                  <w:rFonts w:cs="Arial"/>
                  <w:szCs w:val="20"/>
                </w:rPr>
                <w:t>23 </w:t>
              </w:r>
              <w:r>
                <w:rPr>
                  <w:rStyle w:val="eop"/>
                  <w:rFonts w:cs="Arial"/>
                  <w:szCs w:val="20"/>
                </w:rPr>
                <w:t> </w:t>
              </w:r>
            </w:ins>
          </w:p>
        </w:tc>
        <w:tc>
          <w:tcPr>
            <w:tcW w:w="2340" w:type="dxa"/>
          </w:tcPr>
          <w:p w:rsidRPr="00DF10C3" w:rsidR="00AD7C6B" w:rsidP="00AD7C6B" w:rsidRDefault="00AD7C6B" w14:paraId="2EF0C367" w14:textId="429695DD">
            <w:pPr>
              <w:keepLines/>
              <w:spacing w:before="40" w:after="40"/>
              <w:rPr>
                <w:rFonts w:cs="Arial"/>
              </w:rPr>
            </w:pPr>
            <w:r>
              <w:rPr>
                <w:rStyle w:val="normaltextrun"/>
                <w:rFonts w:cs="Arial"/>
                <w:szCs w:val="20"/>
              </w:rPr>
              <w:t xml:space="preserve">Travel </w:t>
            </w:r>
            <w:r w:rsidRPr="3441CE48" w:rsidR="3441CE48">
              <w:rPr>
                <w:rFonts w:cs="Arial"/>
              </w:rPr>
              <w:t>11’8’’</w:t>
            </w:r>
            <w:ins w:author="Microsoft Word" w:date="2023-11-08T19:51:00Z" w:id="49">
              <w:r>
                <w:rPr>
                  <w:rStyle w:val="normaltextrun"/>
                  <w:rFonts w:cs="Arial"/>
                  <w:szCs w:val="20"/>
                </w:rPr>
                <w:t>11’8’’ </w:t>
              </w:r>
              <w:r>
                <w:rPr>
                  <w:rStyle w:val="eop"/>
                  <w:rFonts w:cs="Arial"/>
                  <w:szCs w:val="20"/>
                </w:rPr>
                <w:t> </w:t>
              </w:r>
            </w:ins>
          </w:p>
        </w:tc>
        <w:tc>
          <w:tcPr>
            <w:tcW w:w="2340" w:type="dxa"/>
          </w:tcPr>
          <w:p w:rsidRPr="00DF10C3" w:rsidR="00AD7C6B" w:rsidP="00AD7C6B" w:rsidRDefault="00AD7C6B" w14:paraId="65850BCD" w14:textId="260007AB">
            <w:pPr>
              <w:keepLines/>
              <w:spacing w:before="40" w:after="40"/>
              <w:rPr>
                <w:rFonts w:cs="Arial"/>
              </w:rPr>
            </w:pPr>
            <w:r>
              <w:rPr>
                <w:rStyle w:val="normaltextrun"/>
                <w:rFonts w:cs="Arial"/>
                <w:szCs w:val="20"/>
              </w:rPr>
              <w:t xml:space="preserve">Traveled </w:t>
            </w:r>
            <w:r w:rsidRPr="3441CE48" w:rsidR="3441CE48">
              <w:rPr>
                <w:rFonts w:cs="Arial"/>
              </w:rPr>
              <w:t>11’8’’</w:t>
            </w:r>
            <w:ins w:author="Microsoft Word" w:date="2023-11-08T19:51:00Z" w:id="50">
              <w:r>
                <w:rPr>
                  <w:rStyle w:val="normaltextrun"/>
                  <w:rFonts w:cs="Arial"/>
                  <w:szCs w:val="20"/>
                </w:rPr>
                <w:t>11’8’’ </w:t>
              </w:r>
              <w:r>
                <w:rPr>
                  <w:rStyle w:val="eop"/>
                  <w:rFonts w:cs="Arial"/>
                  <w:szCs w:val="20"/>
                </w:rPr>
                <w:t> </w:t>
              </w:r>
            </w:ins>
          </w:p>
        </w:tc>
        <w:tc>
          <w:tcPr>
            <w:tcW w:w="1260" w:type="dxa"/>
          </w:tcPr>
          <w:p w:rsidRPr="00DF10C3" w:rsidR="00AD7C6B" w:rsidP="00AD7C6B" w:rsidRDefault="00AD7C6B" w14:paraId="3C2298F4" w14:textId="6A32F06D">
            <w:pPr>
              <w:keepLines/>
              <w:spacing w:before="40" w:after="40"/>
              <w:rPr>
                <w:rFonts w:cs="Arial"/>
              </w:rPr>
            </w:pPr>
            <w:r>
              <w:rPr>
                <w:rStyle w:val="normaltextrun"/>
                <w:rFonts w:cs="Arial"/>
                <w:szCs w:val="20"/>
              </w:rPr>
              <w:t xml:space="preserve">Trevor </w:t>
            </w:r>
            <w:r w:rsidRPr="3441CE48" w:rsidR="3441CE48">
              <w:rPr>
                <w:rFonts w:cs="Arial"/>
              </w:rPr>
              <w:t>N</w:t>
            </w:r>
            <w:ins w:author="Microsoft Word" w:date="2023-11-08T19:51:00Z" w:id="51">
              <w:r>
                <w:rPr>
                  <w:rStyle w:val="normaltextrun"/>
                  <w:rFonts w:cs="Arial"/>
                  <w:szCs w:val="20"/>
                </w:rPr>
                <w:t>N </w:t>
              </w:r>
              <w:r>
                <w:rPr>
                  <w:rStyle w:val="eop"/>
                  <w:rFonts w:cs="Arial"/>
                  <w:szCs w:val="20"/>
                </w:rPr>
                <w:t> </w:t>
              </w:r>
            </w:ins>
          </w:p>
        </w:tc>
        <w:tc>
          <w:tcPr>
            <w:tcW w:w="1350" w:type="dxa"/>
          </w:tcPr>
          <w:p w:rsidR="00000000" w:rsidP="00AD7C6B" w:rsidRDefault="3441CE48" w14:paraId="5BCAB579" w14:textId="77777777">
            <w:pPr>
              <w:keepLines/>
              <w:spacing w:before="40" w:after="40"/>
              <w:rPr>
                <w:rStyle w:val="normaltextrun"/>
                <w:rFonts w:cs="Arial"/>
                <w:szCs w:val="20"/>
              </w:rPr>
            </w:pPr>
            <w:r w:rsidRPr="3441CE48">
              <w:rPr>
                <w:rFonts w:cs="Arial"/>
              </w:rPr>
              <w:t>pass</w:t>
            </w:r>
          </w:p>
          <w:p w:rsidRPr="00DF10C3" w:rsidR="00AD7C6B" w:rsidP="00AD7C6B" w:rsidRDefault="00AD7C6B" w14:paraId="1652AE8C" w14:textId="7DAC7328">
            <w:pPr>
              <w:keepLines/>
              <w:spacing w:before="40" w:after="40"/>
              <w:rPr>
                <w:rFonts w:cs="Arial"/>
              </w:rPr>
            </w:pPr>
            <w:r>
              <w:rPr>
                <w:rStyle w:val="normaltextrun"/>
                <w:rFonts w:cs="Arial"/>
                <w:szCs w:val="20"/>
              </w:rPr>
              <w:t>pass </w:t>
            </w:r>
            <w:r>
              <w:rPr>
                <w:rStyle w:val="eop"/>
                <w:rFonts w:cs="Arial"/>
                <w:szCs w:val="20"/>
              </w:rPr>
              <w:t> </w:t>
            </w:r>
          </w:p>
        </w:tc>
      </w:tr>
      <w:tr w:rsidRPr="00DF10C3" w:rsidR="00AD7C6B" w:rsidTr="00ED3C37" w14:paraId="7616C70A" w14:textId="77777777">
        <w:trPr>
          <w:cantSplit/>
        </w:trPr>
        <w:tc>
          <w:tcPr>
            <w:tcW w:w="1957" w:type="dxa"/>
          </w:tcPr>
          <w:p w:rsidRPr="00DF10C3" w:rsidR="00AD7C6B" w:rsidP="00AD7C6B" w:rsidRDefault="00AD7C6B" w14:paraId="59B886D8" w14:textId="5CB9B9FB">
            <w:pPr>
              <w:keepLines/>
              <w:spacing w:before="40" w:after="40"/>
              <w:rPr>
                <w:rFonts w:cs="Arial"/>
              </w:rPr>
            </w:pPr>
            <w:r>
              <w:rPr>
                <w:rStyle w:val="normaltextrun"/>
                <w:rFonts w:cs="Arial"/>
                <w:szCs w:val="20"/>
              </w:rPr>
              <w:t xml:space="preserve">Test if ball will </w:t>
            </w:r>
            <w:r w:rsidRPr="401AAA48" w:rsidR="401AAA48">
              <w:rPr>
                <w:rFonts w:cs="Arial"/>
              </w:rPr>
              <w:t xml:space="preserve">roll </w:t>
            </w:r>
            <w:ins w:author="Microsoft Word" w:date="2023-11-08T19:51:00Z" w:id="52">
              <w:r>
                <w:rPr>
                  <w:rStyle w:val="normaltextrun"/>
                  <w:rFonts w:cs="Arial"/>
                  <w:szCs w:val="20"/>
                </w:rPr>
                <w:t>roll </w:t>
              </w:r>
            </w:ins>
            <w:r>
              <w:rPr>
                <w:rStyle w:val="normaltextrun"/>
                <w:rFonts w:cs="Arial"/>
                <w:szCs w:val="20"/>
              </w:rPr>
              <w:t xml:space="preserve"> 22 ft, then turn right and travel </w:t>
            </w:r>
            <w:r w:rsidRPr="401AAA48" w:rsidR="401AAA48">
              <w:rPr>
                <w:rFonts w:cs="Arial"/>
              </w:rPr>
              <w:t>11’8’’</w:t>
            </w:r>
            <w:ins w:author="Microsoft Word" w:date="2023-11-08T19:51:00Z" w:id="53">
              <w:r>
                <w:rPr>
                  <w:rStyle w:val="normaltextrun"/>
                  <w:rFonts w:cs="Arial"/>
                  <w:szCs w:val="20"/>
                </w:rPr>
                <w:t>11’8’’ </w:t>
              </w:r>
              <w:r>
                <w:rPr>
                  <w:rStyle w:val="eop"/>
                  <w:rFonts w:cs="Arial"/>
                  <w:szCs w:val="20"/>
                </w:rPr>
                <w:t> </w:t>
              </w:r>
            </w:ins>
          </w:p>
        </w:tc>
        <w:tc>
          <w:tcPr>
            <w:tcW w:w="1013" w:type="dxa"/>
          </w:tcPr>
          <w:p w:rsidRPr="00DF10C3" w:rsidR="00AD7C6B" w:rsidP="00AD7C6B" w:rsidRDefault="00AD7C6B" w14:paraId="1719F0CD" w14:textId="5C20ACD8">
            <w:pPr>
              <w:keepLines/>
              <w:spacing w:before="40" w:after="40"/>
              <w:rPr>
                <w:rFonts w:cs="Arial"/>
              </w:rPr>
            </w:pPr>
            <w:r>
              <w:rPr>
                <w:rStyle w:val="normaltextrun"/>
                <w:rFonts w:cs="Arial"/>
                <w:szCs w:val="20"/>
              </w:rPr>
              <w:t>11/7/</w:t>
            </w:r>
            <w:r w:rsidRPr="401AAA48" w:rsidR="401AAA48">
              <w:rPr>
                <w:rFonts w:cs="Arial"/>
              </w:rPr>
              <w:t>23</w:t>
            </w:r>
            <w:ins w:author="Microsoft Word" w:date="2023-11-08T19:51:00Z" w:id="54">
              <w:r>
                <w:rPr>
                  <w:rStyle w:val="normaltextrun"/>
                  <w:rFonts w:cs="Arial"/>
                  <w:szCs w:val="20"/>
                </w:rPr>
                <w:t>23 </w:t>
              </w:r>
              <w:r>
                <w:rPr>
                  <w:rStyle w:val="eop"/>
                  <w:rFonts w:cs="Arial"/>
                  <w:szCs w:val="20"/>
                </w:rPr>
                <w:t> </w:t>
              </w:r>
            </w:ins>
          </w:p>
        </w:tc>
        <w:tc>
          <w:tcPr>
            <w:tcW w:w="2340" w:type="dxa"/>
          </w:tcPr>
          <w:p w:rsidRPr="00DF10C3" w:rsidR="00AD7C6B" w:rsidP="00AD7C6B" w:rsidRDefault="00AD7C6B" w14:paraId="5937A444" w14:textId="6C93D26D">
            <w:pPr>
              <w:keepLines/>
              <w:spacing w:before="40" w:after="40"/>
              <w:rPr>
                <w:rFonts w:cs="Arial"/>
              </w:rPr>
            </w:pPr>
            <w:r>
              <w:rPr>
                <w:rStyle w:val="normaltextrun"/>
                <w:rFonts w:cs="Arial"/>
                <w:szCs w:val="20"/>
              </w:rPr>
              <w:t xml:space="preserve">Travel 22 ft, then turn right and travel </w:t>
            </w:r>
            <w:r w:rsidRPr="401AAA48" w:rsidR="401AAA48">
              <w:rPr>
                <w:rFonts w:cs="Arial"/>
              </w:rPr>
              <w:t>11’8’’</w:t>
            </w:r>
            <w:ins w:author="Microsoft Word" w:date="2023-11-08T19:51:00Z" w:id="55">
              <w:r>
                <w:rPr>
                  <w:rStyle w:val="normaltextrun"/>
                  <w:rFonts w:cs="Arial"/>
                  <w:szCs w:val="20"/>
                </w:rPr>
                <w:t>11’8’’ </w:t>
              </w:r>
              <w:r>
                <w:rPr>
                  <w:rStyle w:val="eop"/>
                  <w:rFonts w:cs="Arial"/>
                  <w:szCs w:val="20"/>
                </w:rPr>
                <w:t> </w:t>
              </w:r>
            </w:ins>
          </w:p>
        </w:tc>
        <w:tc>
          <w:tcPr>
            <w:tcW w:w="2340" w:type="dxa"/>
          </w:tcPr>
          <w:p w:rsidRPr="00DF10C3" w:rsidR="001215CF" w:rsidP="401AAA48" w:rsidRDefault="401AAA48" w14:paraId="77B09F03" w14:textId="6CBADA59">
            <w:pPr>
              <w:keepLines/>
              <w:spacing w:before="40" w:after="40"/>
              <w:rPr>
                <w:rFonts w:cs="Arial"/>
              </w:rPr>
            </w:pPr>
            <w:r w:rsidRPr="401AAA48">
              <w:rPr>
                <w:rFonts w:cs="Arial"/>
              </w:rPr>
              <w:t>Traveled 22 ft, then turn right and travel 11’8’’</w:t>
            </w:r>
          </w:p>
          <w:p w:rsidR="00AD7C6B" w:rsidP="00AD7C6B" w:rsidRDefault="00AD7C6B" w14:paraId="7DFC9861" w14:textId="77777777">
            <w:pPr>
              <w:pStyle w:val="paragraph"/>
              <w:spacing w:before="0" w:beforeAutospacing="0" w:after="0" w:afterAutospacing="0"/>
              <w:textAlignment w:val="baseline"/>
              <w:divId w:val="1444568338"/>
              <w:rPr>
                <w:rFonts w:ascii="Segoe UI" w:hAnsi="Segoe UI" w:cs="Segoe UI"/>
                <w:sz w:val="18"/>
                <w:szCs w:val="18"/>
              </w:rPr>
            </w:pPr>
            <w:r>
              <w:rPr>
                <w:rStyle w:val="normaltextrun"/>
                <w:rFonts w:ascii="Arial" w:hAnsi="Arial" w:cs="Arial"/>
                <w:sz w:val="20"/>
                <w:szCs w:val="20"/>
              </w:rPr>
              <w:t>Traveled 22 ft, then turn right and travel 11’8’’ </w:t>
            </w:r>
            <w:r>
              <w:rPr>
                <w:rStyle w:val="eop"/>
                <w:rFonts w:ascii="Arial" w:hAnsi="Arial" w:cs="Arial"/>
                <w:sz w:val="20"/>
                <w:szCs w:val="20"/>
              </w:rPr>
              <w:t> </w:t>
            </w:r>
          </w:p>
          <w:p w:rsidRPr="00DF10C3" w:rsidR="00AD7C6B" w:rsidP="00AD7C6B" w:rsidRDefault="00AD7C6B" w14:paraId="46A59C98" w14:textId="5E6EB9F2">
            <w:pPr>
              <w:keepLines/>
              <w:spacing w:before="40" w:after="40"/>
              <w:rPr>
                <w:rFonts w:cs="Arial"/>
              </w:rPr>
            </w:pPr>
            <w:r>
              <w:rPr>
                <w:rStyle w:val="normaltextrun"/>
                <w:rFonts w:cs="Arial"/>
                <w:szCs w:val="20"/>
              </w:rPr>
              <w:t> </w:t>
            </w:r>
            <w:r>
              <w:rPr>
                <w:rStyle w:val="eop"/>
                <w:rFonts w:cs="Arial"/>
                <w:szCs w:val="20"/>
              </w:rPr>
              <w:t> </w:t>
            </w:r>
          </w:p>
        </w:tc>
        <w:tc>
          <w:tcPr>
            <w:tcW w:w="1260" w:type="dxa"/>
          </w:tcPr>
          <w:p w:rsidRPr="00DF10C3" w:rsidR="00AD7C6B" w:rsidP="00AD7C6B" w:rsidRDefault="00AD7C6B" w14:paraId="5A754F87" w14:textId="58E06ABB">
            <w:pPr>
              <w:keepLines/>
              <w:spacing w:before="40" w:after="40"/>
              <w:rPr>
                <w:rFonts w:cs="Arial"/>
              </w:rPr>
            </w:pPr>
            <w:r>
              <w:rPr>
                <w:rStyle w:val="normaltextrun"/>
                <w:rFonts w:cs="Arial"/>
                <w:szCs w:val="20"/>
              </w:rPr>
              <w:t xml:space="preserve">Trevor </w:t>
            </w:r>
            <w:r w:rsidRPr="401AAA48" w:rsidR="401AAA48">
              <w:rPr>
                <w:rFonts w:cs="Arial"/>
              </w:rPr>
              <w:t>N</w:t>
            </w:r>
            <w:ins w:author="Microsoft Word" w:date="2023-11-08T19:51:00Z" w:id="56">
              <w:r>
                <w:rPr>
                  <w:rStyle w:val="normaltextrun"/>
                  <w:rFonts w:cs="Arial"/>
                  <w:szCs w:val="20"/>
                </w:rPr>
                <w:t>N </w:t>
              </w:r>
              <w:r>
                <w:rPr>
                  <w:rStyle w:val="eop"/>
                  <w:rFonts w:cs="Arial"/>
                  <w:szCs w:val="20"/>
                </w:rPr>
                <w:t> </w:t>
              </w:r>
            </w:ins>
          </w:p>
        </w:tc>
        <w:tc>
          <w:tcPr>
            <w:tcW w:w="1350" w:type="dxa"/>
          </w:tcPr>
          <w:p w:rsidR="00000000" w:rsidP="00AD7C6B" w:rsidRDefault="401AAA48" w14:paraId="559F96F3" w14:textId="77777777">
            <w:pPr>
              <w:keepLines/>
              <w:spacing w:before="40" w:after="40"/>
              <w:rPr>
                <w:rStyle w:val="normaltextrun"/>
                <w:rFonts w:cs="Arial"/>
                <w:szCs w:val="20"/>
              </w:rPr>
            </w:pPr>
            <w:r w:rsidRPr="401AAA48">
              <w:rPr>
                <w:rFonts w:cs="Arial"/>
              </w:rPr>
              <w:t>Pass</w:t>
            </w:r>
          </w:p>
          <w:p w:rsidRPr="00DF10C3" w:rsidR="00AD7C6B" w:rsidP="00AD7C6B" w:rsidRDefault="00AD7C6B" w14:paraId="6178E5DA" w14:textId="0AA0CB30">
            <w:pPr>
              <w:keepLines/>
              <w:spacing w:before="40" w:after="40"/>
              <w:rPr>
                <w:rFonts w:cs="Arial"/>
              </w:rPr>
            </w:pPr>
            <w:r>
              <w:rPr>
                <w:rStyle w:val="normaltextrun"/>
                <w:rFonts w:cs="Arial"/>
                <w:szCs w:val="20"/>
              </w:rPr>
              <w:t>Pass </w:t>
            </w:r>
            <w:r>
              <w:rPr>
                <w:rStyle w:val="eop"/>
                <w:rFonts w:cs="Arial"/>
                <w:szCs w:val="20"/>
              </w:rPr>
              <w:t> </w:t>
            </w:r>
          </w:p>
        </w:tc>
      </w:tr>
      <w:tr w:rsidRPr="00DF10C3" w:rsidR="00AD7C6B" w:rsidTr="00ED3C37" w14:paraId="58C67B98" w14:textId="77777777">
        <w:trPr>
          <w:cantSplit/>
        </w:trPr>
        <w:tc>
          <w:tcPr>
            <w:tcW w:w="1957" w:type="dxa"/>
          </w:tcPr>
          <w:p w:rsidRPr="00DF10C3" w:rsidR="00AD7C6B" w:rsidP="00AD7C6B" w:rsidRDefault="00AD7C6B" w14:paraId="62DECB95" w14:textId="1611606D">
            <w:pPr>
              <w:keepLines/>
              <w:spacing w:before="40" w:after="40"/>
              <w:rPr>
                <w:rFonts w:cs="Arial"/>
              </w:rPr>
            </w:pPr>
            <w:r>
              <w:rPr>
                <w:rStyle w:val="normaltextrun"/>
                <w:rFonts w:cs="Arial"/>
                <w:szCs w:val="20"/>
              </w:rPr>
              <w:t xml:space="preserve">Test if ball will rolls around the whole </w:t>
            </w:r>
            <w:r w:rsidRPr="401AAA48" w:rsidR="401AAA48">
              <w:rPr>
                <w:rFonts w:cs="Arial"/>
              </w:rPr>
              <w:t>perimeter</w:t>
            </w:r>
            <w:ins w:author="Microsoft Word" w:date="2023-11-08T19:51:00Z" w:id="57">
              <w:r>
                <w:rPr>
                  <w:rStyle w:val="normaltextrun"/>
                  <w:rFonts w:cs="Arial"/>
                  <w:szCs w:val="20"/>
                </w:rPr>
                <w:t>perimeter </w:t>
              </w:r>
              <w:r>
                <w:rPr>
                  <w:rStyle w:val="eop"/>
                  <w:rFonts w:cs="Arial"/>
                  <w:szCs w:val="20"/>
                </w:rPr>
                <w:t> </w:t>
              </w:r>
            </w:ins>
          </w:p>
        </w:tc>
        <w:tc>
          <w:tcPr>
            <w:tcW w:w="1013" w:type="dxa"/>
          </w:tcPr>
          <w:p w:rsidRPr="00DF10C3" w:rsidR="00AD7C6B" w:rsidP="00AD7C6B" w:rsidRDefault="00AD7C6B" w14:paraId="18350433" w14:textId="33ACE242">
            <w:pPr>
              <w:keepLines/>
              <w:spacing w:before="40" w:after="40"/>
              <w:rPr>
                <w:rFonts w:cs="Arial"/>
              </w:rPr>
            </w:pPr>
            <w:r>
              <w:rPr>
                <w:rStyle w:val="normaltextrun"/>
                <w:rFonts w:cs="Arial"/>
                <w:szCs w:val="20"/>
              </w:rPr>
              <w:t>11/8/</w:t>
            </w:r>
            <w:r w:rsidRPr="401AAA48" w:rsidR="401AAA48">
              <w:rPr>
                <w:rFonts w:cs="Arial"/>
              </w:rPr>
              <w:t>23</w:t>
            </w:r>
            <w:ins w:author="Microsoft Word" w:date="2023-11-08T19:51:00Z" w:id="58">
              <w:r>
                <w:rPr>
                  <w:rStyle w:val="normaltextrun"/>
                  <w:rFonts w:cs="Arial"/>
                  <w:szCs w:val="20"/>
                </w:rPr>
                <w:t>23 </w:t>
              </w:r>
              <w:r>
                <w:rPr>
                  <w:rStyle w:val="eop"/>
                  <w:rFonts w:cs="Arial"/>
                  <w:szCs w:val="20"/>
                </w:rPr>
                <w:t> </w:t>
              </w:r>
            </w:ins>
          </w:p>
        </w:tc>
        <w:tc>
          <w:tcPr>
            <w:tcW w:w="2340" w:type="dxa"/>
          </w:tcPr>
          <w:p w:rsidRPr="00DF10C3" w:rsidR="00AD7C6B" w:rsidP="00AD7C6B" w:rsidRDefault="00AD7C6B" w14:paraId="44EECFAD" w14:textId="0A70BB59">
            <w:pPr>
              <w:keepLines/>
              <w:spacing w:before="40" w:after="40"/>
              <w:rPr>
                <w:rFonts w:cs="Arial"/>
              </w:rPr>
            </w:pPr>
            <w:r>
              <w:rPr>
                <w:rStyle w:val="normaltextrun"/>
                <w:rFonts w:cs="Arial"/>
                <w:szCs w:val="20"/>
              </w:rPr>
              <w:t xml:space="preserve">Ball travels around whole </w:t>
            </w:r>
            <w:r w:rsidRPr="401AAA48" w:rsidR="401AAA48">
              <w:rPr>
                <w:rFonts w:cs="Arial"/>
              </w:rPr>
              <w:t>perimeter</w:t>
            </w:r>
            <w:ins w:author="Microsoft Word" w:date="2023-11-08T19:51:00Z" w:id="59">
              <w:r>
                <w:rPr>
                  <w:rStyle w:val="normaltextrun"/>
                  <w:rFonts w:cs="Arial"/>
                  <w:szCs w:val="20"/>
                </w:rPr>
                <w:t>perimeter </w:t>
              </w:r>
              <w:r>
                <w:rPr>
                  <w:rStyle w:val="eop"/>
                  <w:rFonts w:cs="Arial"/>
                  <w:szCs w:val="20"/>
                </w:rPr>
                <w:t> </w:t>
              </w:r>
            </w:ins>
          </w:p>
        </w:tc>
        <w:tc>
          <w:tcPr>
            <w:tcW w:w="2340" w:type="dxa"/>
          </w:tcPr>
          <w:p w:rsidRPr="00DF10C3" w:rsidR="00AD7C6B" w:rsidP="00AD7C6B" w:rsidRDefault="00AD7C6B" w14:paraId="18A1EDB3" w14:textId="21CFEFBE">
            <w:pPr>
              <w:keepLines/>
              <w:spacing w:before="40" w:after="40"/>
              <w:rPr>
                <w:rFonts w:cs="Arial"/>
              </w:rPr>
            </w:pPr>
            <w:r>
              <w:rPr>
                <w:rStyle w:val="normaltextrun"/>
                <w:rFonts w:cs="Arial"/>
                <w:szCs w:val="20"/>
              </w:rPr>
              <w:t xml:space="preserve">Ball travels around whole </w:t>
            </w:r>
            <w:r w:rsidRPr="401AAA48" w:rsidR="401AAA48">
              <w:rPr>
                <w:rFonts w:cs="Arial"/>
              </w:rPr>
              <w:t>perimeter</w:t>
            </w:r>
            <w:ins w:author="Microsoft Word" w:date="2023-11-08T19:51:00Z" w:id="60">
              <w:r>
                <w:rPr>
                  <w:rStyle w:val="normaltextrun"/>
                  <w:rFonts w:cs="Arial"/>
                  <w:szCs w:val="20"/>
                </w:rPr>
                <w:t>perimeter </w:t>
              </w:r>
              <w:r>
                <w:rPr>
                  <w:rStyle w:val="eop"/>
                  <w:rFonts w:cs="Arial"/>
                  <w:szCs w:val="20"/>
                </w:rPr>
                <w:t> </w:t>
              </w:r>
            </w:ins>
          </w:p>
        </w:tc>
        <w:tc>
          <w:tcPr>
            <w:tcW w:w="1260" w:type="dxa"/>
          </w:tcPr>
          <w:p w:rsidRPr="00DF10C3" w:rsidR="00AD7C6B" w:rsidP="00AD7C6B" w:rsidRDefault="00AD7C6B" w14:paraId="1728BB4E" w14:textId="412D1E85">
            <w:pPr>
              <w:keepLines/>
              <w:spacing w:before="40" w:after="40"/>
              <w:rPr>
                <w:rFonts w:cs="Arial"/>
              </w:rPr>
            </w:pPr>
            <w:r>
              <w:rPr>
                <w:rStyle w:val="normaltextrun"/>
                <w:rFonts w:cs="Arial"/>
                <w:szCs w:val="20"/>
              </w:rPr>
              <w:t xml:space="preserve">Trevor </w:t>
            </w:r>
            <w:r w:rsidRPr="401AAA48" w:rsidR="401AAA48">
              <w:rPr>
                <w:rFonts w:cs="Arial"/>
              </w:rPr>
              <w:t>N</w:t>
            </w:r>
            <w:ins w:author="Microsoft Word" w:date="2023-11-08T19:51:00Z" w:id="61">
              <w:r>
                <w:rPr>
                  <w:rStyle w:val="normaltextrun"/>
                  <w:rFonts w:cs="Arial"/>
                  <w:szCs w:val="20"/>
                </w:rPr>
                <w:t>N </w:t>
              </w:r>
              <w:r>
                <w:rPr>
                  <w:rStyle w:val="eop"/>
                  <w:rFonts w:cs="Arial"/>
                  <w:szCs w:val="20"/>
                </w:rPr>
                <w:t> </w:t>
              </w:r>
            </w:ins>
          </w:p>
        </w:tc>
        <w:tc>
          <w:tcPr>
            <w:tcW w:w="1350" w:type="dxa"/>
          </w:tcPr>
          <w:p w:rsidR="00000000" w:rsidP="00AD7C6B" w:rsidRDefault="401AAA48" w14:paraId="44307284" w14:textId="77777777">
            <w:pPr>
              <w:keepLines/>
              <w:spacing w:before="40" w:after="40"/>
              <w:rPr>
                <w:rStyle w:val="normaltextrun"/>
                <w:rFonts w:cs="Arial"/>
                <w:szCs w:val="20"/>
              </w:rPr>
            </w:pPr>
            <w:r w:rsidRPr="401AAA48">
              <w:rPr>
                <w:rFonts w:cs="Arial"/>
              </w:rPr>
              <w:t>Pass</w:t>
            </w:r>
          </w:p>
          <w:p w:rsidRPr="00DF10C3" w:rsidR="00AD7C6B" w:rsidP="00AD7C6B" w:rsidRDefault="00AD7C6B" w14:paraId="10A6598F" w14:textId="666ED00D">
            <w:pPr>
              <w:keepLines/>
              <w:spacing w:before="40" w:after="40"/>
              <w:rPr>
                <w:rFonts w:cs="Arial"/>
              </w:rPr>
            </w:pPr>
            <w:r>
              <w:rPr>
                <w:rStyle w:val="normaltextrun"/>
                <w:rFonts w:cs="Arial"/>
                <w:szCs w:val="20"/>
              </w:rPr>
              <w:t>Pass </w:t>
            </w:r>
            <w:r>
              <w:rPr>
                <w:rStyle w:val="eop"/>
                <w:rFonts w:cs="Arial"/>
                <w:szCs w:val="20"/>
              </w:rPr>
              <w:t> </w:t>
            </w:r>
          </w:p>
        </w:tc>
      </w:tr>
      <w:tr w:rsidRPr="00DF10C3" w:rsidR="00AD7C6B" w:rsidTr="00ED3C37" w14:paraId="478002FD" w14:textId="77777777">
        <w:trPr>
          <w:cantSplit/>
        </w:trPr>
        <w:tc>
          <w:tcPr>
            <w:tcW w:w="1957" w:type="dxa"/>
          </w:tcPr>
          <w:p w:rsidRPr="00DF10C3" w:rsidR="00AD7C6B" w:rsidP="00AD7C6B" w:rsidRDefault="00AD7C6B" w14:paraId="51805C58" w14:textId="3129E71C">
            <w:pPr>
              <w:keepLines/>
              <w:spacing w:before="40" w:after="40"/>
              <w:rPr>
                <w:rFonts w:cs="Arial"/>
                <w:szCs w:val="20"/>
              </w:rPr>
            </w:pPr>
            <w:r>
              <w:rPr>
                <w:rStyle w:val="normaltextrun"/>
                <w:rFonts w:cs="Arial"/>
                <w:szCs w:val="20"/>
              </w:rPr>
              <w:t>Test the distance traveled in one second at speed 60 </w:t>
            </w:r>
            <w:r>
              <w:rPr>
                <w:rStyle w:val="eop"/>
                <w:rFonts w:cs="Arial"/>
                <w:szCs w:val="20"/>
              </w:rPr>
              <w:t> </w:t>
            </w:r>
          </w:p>
        </w:tc>
        <w:tc>
          <w:tcPr>
            <w:tcW w:w="1013" w:type="dxa"/>
          </w:tcPr>
          <w:p w:rsidRPr="00DF10C3" w:rsidR="00AD7C6B" w:rsidP="00AD7C6B" w:rsidRDefault="00AD7C6B" w14:paraId="44638BE9" w14:textId="2F93ED1F">
            <w:pPr>
              <w:keepLines/>
              <w:spacing w:before="40" w:after="40"/>
              <w:rPr>
                <w:rFonts w:cs="Arial"/>
                <w:szCs w:val="20"/>
              </w:rPr>
            </w:pPr>
            <w:r>
              <w:rPr>
                <w:rStyle w:val="normaltextrun"/>
                <w:rFonts w:cs="Arial"/>
                <w:szCs w:val="20"/>
              </w:rPr>
              <w:t>11/6/23 </w:t>
            </w:r>
            <w:r>
              <w:rPr>
                <w:rStyle w:val="eop"/>
                <w:rFonts w:cs="Arial"/>
                <w:szCs w:val="20"/>
              </w:rPr>
              <w:t> </w:t>
            </w:r>
          </w:p>
        </w:tc>
        <w:tc>
          <w:tcPr>
            <w:tcW w:w="2340" w:type="dxa"/>
          </w:tcPr>
          <w:p w:rsidRPr="00DF10C3" w:rsidR="00AD7C6B" w:rsidP="00AD7C6B" w:rsidRDefault="00AD7C6B" w14:paraId="39FB51B8" w14:textId="58FC90D5">
            <w:pPr>
              <w:keepLines/>
              <w:spacing w:before="40" w:after="40"/>
              <w:rPr>
                <w:rFonts w:cs="Arial"/>
                <w:szCs w:val="20"/>
              </w:rPr>
            </w:pPr>
            <w:r>
              <w:rPr>
                <w:rStyle w:val="normaltextrun"/>
                <w:rFonts w:cs="Arial"/>
                <w:szCs w:val="20"/>
              </w:rPr>
              <w:t>Travel 2 feet </w:t>
            </w:r>
            <w:r>
              <w:rPr>
                <w:rStyle w:val="eop"/>
                <w:rFonts w:cs="Arial"/>
                <w:szCs w:val="20"/>
              </w:rPr>
              <w:t> </w:t>
            </w:r>
          </w:p>
        </w:tc>
        <w:tc>
          <w:tcPr>
            <w:tcW w:w="2340" w:type="dxa"/>
          </w:tcPr>
          <w:p w:rsidRPr="00DF10C3" w:rsidR="00AD7C6B" w:rsidP="00AD7C6B" w:rsidRDefault="00AD7C6B" w14:paraId="797AE525" w14:textId="6C4D1BA9">
            <w:pPr>
              <w:keepLines/>
              <w:spacing w:before="40" w:after="40"/>
              <w:rPr>
                <w:rFonts w:cs="Arial"/>
                <w:szCs w:val="20"/>
              </w:rPr>
            </w:pPr>
            <w:r>
              <w:rPr>
                <w:rStyle w:val="normaltextrun"/>
                <w:rFonts w:cs="Arial"/>
                <w:szCs w:val="20"/>
              </w:rPr>
              <w:t>Traveled 2 feet </w:t>
            </w:r>
            <w:r>
              <w:rPr>
                <w:rStyle w:val="eop"/>
                <w:rFonts w:cs="Arial"/>
                <w:szCs w:val="20"/>
              </w:rPr>
              <w:t> </w:t>
            </w:r>
          </w:p>
        </w:tc>
        <w:tc>
          <w:tcPr>
            <w:tcW w:w="1260" w:type="dxa"/>
          </w:tcPr>
          <w:p w:rsidRPr="00DF10C3" w:rsidR="00AD7C6B" w:rsidP="00AD7C6B" w:rsidRDefault="00AD7C6B" w14:paraId="7AB5AC75" w14:textId="652B0BE4">
            <w:pPr>
              <w:keepLines/>
              <w:spacing w:before="40" w:after="40"/>
              <w:rPr>
                <w:rFonts w:cs="Arial"/>
                <w:szCs w:val="20"/>
              </w:rPr>
            </w:pPr>
            <w:r>
              <w:rPr>
                <w:rStyle w:val="normaltextrun"/>
                <w:rFonts w:cs="Arial"/>
                <w:szCs w:val="20"/>
              </w:rPr>
              <w:t>Trevor N </w:t>
            </w:r>
            <w:r>
              <w:rPr>
                <w:rStyle w:val="eop"/>
                <w:rFonts w:cs="Arial"/>
                <w:szCs w:val="20"/>
              </w:rPr>
              <w:t> </w:t>
            </w:r>
          </w:p>
        </w:tc>
        <w:tc>
          <w:tcPr>
            <w:tcW w:w="1350" w:type="dxa"/>
          </w:tcPr>
          <w:p w:rsidRPr="00DF10C3" w:rsidR="00AD7C6B" w:rsidP="00AD7C6B" w:rsidRDefault="00AD7C6B" w14:paraId="26A5F3A0" w14:textId="3F742071">
            <w:pPr>
              <w:keepLines/>
              <w:spacing w:before="40" w:after="40"/>
              <w:rPr>
                <w:rFonts w:cs="Arial"/>
                <w:szCs w:val="20"/>
              </w:rPr>
            </w:pPr>
            <w:r>
              <w:rPr>
                <w:rStyle w:val="normaltextrun"/>
                <w:rFonts w:cs="Arial"/>
                <w:szCs w:val="20"/>
              </w:rPr>
              <w:t>pass </w:t>
            </w:r>
            <w:r>
              <w:rPr>
                <w:rStyle w:val="eop"/>
                <w:rFonts w:cs="Arial"/>
                <w:szCs w:val="20"/>
              </w:rPr>
              <w:t> </w:t>
            </w:r>
          </w:p>
        </w:tc>
      </w:tr>
      <w:tr w:rsidRPr="00DF10C3" w:rsidR="00AD7C6B" w:rsidTr="00ED3C37" w14:paraId="64F2DF2A" w14:textId="77777777">
        <w:trPr>
          <w:cantSplit/>
        </w:trPr>
        <w:tc>
          <w:tcPr>
            <w:tcW w:w="1957" w:type="dxa"/>
          </w:tcPr>
          <w:p w:rsidRPr="00DF10C3" w:rsidR="00AD7C6B" w:rsidP="00AD7C6B" w:rsidRDefault="00AD7C6B" w14:paraId="14FF70CA" w14:textId="650D5721">
            <w:pPr>
              <w:keepLines/>
              <w:spacing w:before="40" w:after="40"/>
              <w:rPr>
                <w:rFonts w:cs="Arial"/>
                <w:szCs w:val="20"/>
              </w:rPr>
            </w:pPr>
            <w:r>
              <w:rPr>
                <w:rStyle w:val="normaltextrun"/>
                <w:rFonts w:cs="Arial"/>
                <w:szCs w:val="20"/>
              </w:rPr>
              <w:t>Test if the ball would travel 22 feet if rolling for 10 seconds at speed 60 </w:t>
            </w:r>
            <w:r>
              <w:rPr>
                <w:rStyle w:val="eop"/>
                <w:rFonts w:cs="Arial"/>
                <w:szCs w:val="20"/>
              </w:rPr>
              <w:t> </w:t>
            </w:r>
          </w:p>
        </w:tc>
        <w:tc>
          <w:tcPr>
            <w:tcW w:w="1013" w:type="dxa"/>
          </w:tcPr>
          <w:p w:rsidRPr="00DF10C3" w:rsidR="00AD7C6B" w:rsidP="00AD7C6B" w:rsidRDefault="00AD7C6B" w14:paraId="2696B6CC" w14:textId="4BD48326">
            <w:pPr>
              <w:keepLines/>
              <w:spacing w:before="40" w:after="40"/>
              <w:rPr>
                <w:rFonts w:cs="Arial"/>
                <w:szCs w:val="20"/>
              </w:rPr>
            </w:pPr>
            <w:r>
              <w:rPr>
                <w:rStyle w:val="normaltextrun"/>
                <w:rFonts w:cs="Arial"/>
                <w:szCs w:val="20"/>
              </w:rPr>
              <w:t>11/6/23 </w:t>
            </w:r>
            <w:r>
              <w:rPr>
                <w:rStyle w:val="eop"/>
                <w:rFonts w:cs="Arial"/>
                <w:szCs w:val="20"/>
              </w:rPr>
              <w:t> </w:t>
            </w:r>
          </w:p>
        </w:tc>
        <w:tc>
          <w:tcPr>
            <w:tcW w:w="2340" w:type="dxa"/>
          </w:tcPr>
          <w:p w:rsidRPr="00DF10C3" w:rsidR="00AD7C6B" w:rsidP="00AD7C6B" w:rsidRDefault="00AD7C6B" w14:paraId="7EEF7989" w14:textId="32B833CE">
            <w:pPr>
              <w:keepLines/>
              <w:spacing w:before="40" w:after="40"/>
              <w:rPr>
                <w:rFonts w:cs="Arial"/>
                <w:szCs w:val="20"/>
              </w:rPr>
            </w:pPr>
            <w:r>
              <w:rPr>
                <w:rStyle w:val="normaltextrun"/>
                <w:rFonts w:cs="Arial"/>
                <w:szCs w:val="20"/>
              </w:rPr>
              <w:t>Travel 22 feet </w:t>
            </w:r>
            <w:r>
              <w:rPr>
                <w:rStyle w:val="eop"/>
                <w:rFonts w:cs="Arial"/>
                <w:szCs w:val="20"/>
              </w:rPr>
              <w:t> </w:t>
            </w:r>
          </w:p>
        </w:tc>
        <w:tc>
          <w:tcPr>
            <w:tcW w:w="2340" w:type="dxa"/>
          </w:tcPr>
          <w:p w:rsidRPr="00DF10C3" w:rsidR="00AD7C6B" w:rsidP="00AD7C6B" w:rsidRDefault="00AD7C6B" w14:paraId="44167D46" w14:textId="5FA827FF">
            <w:pPr>
              <w:keepLines/>
              <w:spacing w:before="40" w:after="40"/>
              <w:rPr>
                <w:rFonts w:cs="Arial"/>
                <w:szCs w:val="20"/>
              </w:rPr>
            </w:pPr>
            <w:r>
              <w:rPr>
                <w:rStyle w:val="normaltextrun"/>
                <w:rFonts w:cs="Arial"/>
                <w:szCs w:val="20"/>
              </w:rPr>
              <w:t>Traveled under 22 feet </w:t>
            </w:r>
            <w:r>
              <w:rPr>
                <w:rStyle w:val="eop"/>
                <w:rFonts w:cs="Arial"/>
                <w:szCs w:val="20"/>
              </w:rPr>
              <w:t> </w:t>
            </w:r>
          </w:p>
        </w:tc>
        <w:tc>
          <w:tcPr>
            <w:tcW w:w="1260" w:type="dxa"/>
          </w:tcPr>
          <w:p w:rsidRPr="00DF10C3" w:rsidR="00AD7C6B" w:rsidP="00AD7C6B" w:rsidRDefault="00AD7C6B" w14:paraId="2DD0ADB0" w14:textId="51134A63">
            <w:pPr>
              <w:keepLines/>
              <w:spacing w:before="40" w:after="40"/>
              <w:rPr>
                <w:rFonts w:cs="Arial"/>
                <w:szCs w:val="20"/>
              </w:rPr>
            </w:pPr>
            <w:r>
              <w:rPr>
                <w:rStyle w:val="normaltextrun"/>
                <w:rFonts w:cs="Arial"/>
                <w:szCs w:val="20"/>
              </w:rPr>
              <w:t>Trevor N </w:t>
            </w:r>
            <w:r>
              <w:rPr>
                <w:rStyle w:val="eop"/>
                <w:rFonts w:cs="Arial"/>
                <w:szCs w:val="20"/>
              </w:rPr>
              <w:t> </w:t>
            </w:r>
          </w:p>
        </w:tc>
        <w:tc>
          <w:tcPr>
            <w:tcW w:w="1350" w:type="dxa"/>
          </w:tcPr>
          <w:p w:rsidRPr="00DF10C3" w:rsidR="00AD7C6B" w:rsidP="00AD7C6B" w:rsidRDefault="00AD7C6B" w14:paraId="39A408D0" w14:textId="6C198F41">
            <w:pPr>
              <w:keepLines/>
              <w:spacing w:before="40" w:after="40"/>
              <w:rPr>
                <w:rFonts w:cs="Arial"/>
                <w:szCs w:val="20"/>
              </w:rPr>
            </w:pPr>
            <w:r>
              <w:rPr>
                <w:rStyle w:val="normaltextrun"/>
                <w:rFonts w:cs="Arial"/>
                <w:szCs w:val="20"/>
              </w:rPr>
              <w:t>fail </w:t>
            </w:r>
            <w:r>
              <w:rPr>
                <w:rStyle w:val="eop"/>
                <w:rFonts w:cs="Arial"/>
                <w:szCs w:val="20"/>
              </w:rPr>
              <w:t> </w:t>
            </w:r>
          </w:p>
        </w:tc>
      </w:tr>
      <w:tr w:rsidRPr="00DF10C3" w:rsidR="00AD7C6B" w:rsidTr="00ED3C37" w14:paraId="15FE188B" w14:textId="77777777">
        <w:trPr>
          <w:cantSplit/>
        </w:trPr>
        <w:tc>
          <w:tcPr>
            <w:tcW w:w="1957" w:type="dxa"/>
          </w:tcPr>
          <w:p w:rsidR="00AD7C6B" w:rsidP="00AD7C6B" w:rsidRDefault="00AD7C6B" w14:paraId="2B99A1E8" w14:textId="77777777">
            <w:pPr>
              <w:pStyle w:val="paragraph"/>
              <w:spacing w:before="0" w:beforeAutospacing="0" w:after="0" w:afterAutospacing="0"/>
              <w:textAlignment w:val="baseline"/>
              <w:divId w:val="1837500211"/>
              <w:rPr>
                <w:rFonts w:ascii="Segoe UI" w:hAnsi="Segoe UI" w:cs="Segoe UI"/>
                <w:sz w:val="18"/>
                <w:szCs w:val="18"/>
              </w:rPr>
            </w:pPr>
            <w:r>
              <w:rPr>
                <w:rStyle w:val="normaltextrun"/>
                <w:rFonts w:ascii="Arial" w:hAnsi="Arial" w:cs="Arial"/>
                <w:sz w:val="20"/>
                <w:szCs w:val="20"/>
              </w:rPr>
              <w:t>Test if the ball would travel 22 feet if rolling for 11 seconds at speed 60 </w:t>
            </w:r>
            <w:r>
              <w:rPr>
                <w:rStyle w:val="eop"/>
                <w:rFonts w:ascii="Arial" w:hAnsi="Arial" w:cs="Arial"/>
                <w:sz w:val="20"/>
                <w:szCs w:val="20"/>
              </w:rPr>
              <w:t> </w:t>
            </w:r>
          </w:p>
          <w:p w:rsidRPr="00DF10C3" w:rsidR="00AD7C6B" w:rsidP="00AD7C6B" w:rsidRDefault="00AD7C6B" w14:paraId="546832A9" w14:textId="3FE50D55">
            <w:pPr>
              <w:keepLines/>
              <w:spacing w:before="40" w:after="40"/>
              <w:rPr>
                <w:rFonts w:cs="Arial"/>
                <w:szCs w:val="20"/>
              </w:rPr>
            </w:pPr>
            <w:r>
              <w:rPr>
                <w:rStyle w:val="normaltextrun"/>
                <w:rFonts w:cs="Arial"/>
                <w:szCs w:val="20"/>
              </w:rPr>
              <w:t> </w:t>
            </w:r>
            <w:r>
              <w:rPr>
                <w:rStyle w:val="eop"/>
                <w:rFonts w:cs="Arial"/>
                <w:szCs w:val="20"/>
              </w:rPr>
              <w:t> </w:t>
            </w:r>
          </w:p>
        </w:tc>
        <w:tc>
          <w:tcPr>
            <w:tcW w:w="1013" w:type="dxa"/>
          </w:tcPr>
          <w:p w:rsidRPr="00DF10C3" w:rsidR="00AD7C6B" w:rsidP="00AD7C6B" w:rsidRDefault="00AD7C6B" w14:paraId="3C6C6685" w14:textId="513D5DBB">
            <w:pPr>
              <w:keepLines/>
              <w:spacing w:before="40" w:after="40"/>
              <w:rPr>
                <w:rFonts w:cs="Arial"/>
                <w:szCs w:val="20"/>
              </w:rPr>
            </w:pPr>
            <w:r>
              <w:rPr>
                <w:rStyle w:val="normaltextrun"/>
                <w:rFonts w:cs="Arial"/>
                <w:szCs w:val="20"/>
              </w:rPr>
              <w:t>11/6/23 </w:t>
            </w:r>
            <w:r>
              <w:rPr>
                <w:rStyle w:val="eop"/>
                <w:rFonts w:cs="Arial"/>
                <w:szCs w:val="20"/>
              </w:rPr>
              <w:t> </w:t>
            </w:r>
          </w:p>
        </w:tc>
        <w:tc>
          <w:tcPr>
            <w:tcW w:w="2340" w:type="dxa"/>
          </w:tcPr>
          <w:p w:rsidRPr="00DF10C3" w:rsidR="00AD7C6B" w:rsidP="00AD7C6B" w:rsidRDefault="00AD7C6B" w14:paraId="25A5D017" w14:textId="3A419F55">
            <w:pPr>
              <w:keepLines/>
              <w:spacing w:before="40" w:after="40"/>
              <w:rPr>
                <w:rFonts w:cs="Arial"/>
                <w:szCs w:val="20"/>
              </w:rPr>
            </w:pPr>
            <w:r>
              <w:rPr>
                <w:rStyle w:val="normaltextrun"/>
                <w:rFonts w:cs="Arial"/>
                <w:szCs w:val="20"/>
              </w:rPr>
              <w:t>Travel 22 feet </w:t>
            </w:r>
            <w:r>
              <w:rPr>
                <w:rStyle w:val="eop"/>
                <w:rFonts w:cs="Arial"/>
                <w:szCs w:val="20"/>
              </w:rPr>
              <w:t> </w:t>
            </w:r>
          </w:p>
        </w:tc>
        <w:tc>
          <w:tcPr>
            <w:tcW w:w="2340" w:type="dxa"/>
          </w:tcPr>
          <w:p w:rsidRPr="00DF10C3" w:rsidR="00AD7C6B" w:rsidP="00AD7C6B" w:rsidRDefault="00AD7C6B" w14:paraId="652CB8AD" w14:textId="028A55E7">
            <w:pPr>
              <w:keepLines/>
              <w:spacing w:before="40" w:after="40"/>
              <w:rPr>
                <w:rFonts w:cs="Arial"/>
                <w:szCs w:val="20"/>
              </w:rPr>
            </w:pPr>
            <w:r>
              <w:rPr>
                <w:rStyle w:val="normaltextrun"/>
                <w:rFonts w:cs="Arial"/>
                <w:szCs w:val="20"/>
              </w:rPr>
              <w:t>Traveled 22 feet </w:t>
            </w:r>
            <w:r>
              <w:rPr>
                <w:rStyle w:val="eop"/>
                <w:rFonts w:cs="Arial"/>
                <w:szCs w:val="20"/>
              </w:rPr>
              <w:t> </w:t>
            </w:r>
          </w:p>
        </w:tc>
        <w:tc>
          <w:tcPr>
            <w:tcW w:w="1260" w:type="dxa"/>
          </w:tcPr>
          <w:p w:rsidRPr="00DF10C3" w:rsidR="00AD7C6B" w:rsidP="00AD7C6B" w:rsidRDefault="00AD7C6B" w14:paraId="7FB5B922" w14:textId="100E201D">
            <w:pPr>
              <w:keepLines/>
              <w:spacing w:before="40" w:after="40"/>
              <w:rPr>
                <w:rFonts w:cs="Arial"/>
                <w:szCs w:val="20"/>
              </w:rPr>
            </w:pPr>
            <w:r>
              <w:rPr>
                <w:rStyle w:val="normaltextrun"/>
                <w:rFonts w:cs="Arial"/>
                <w:szCs w:val="20"/>
              </w:rPr>
              <w:t>Trevor N </w:t>
            </w:r>
            <w:r>
              <w:rPr>
                <w:rStyle w:val="eop"/>
                <w:rFonts w:cs="Arial"/>
                <w:szCs w:val="20"/>
              </w:rPr>
              <w:t> </w:t>
            </w:r>
          </w:p>
        </w:tc>
        <w:tc>
          <w:tcPr>
            <w:tcW w:w="1350" w:type="dxa"/>
          </w:tcPr>
          <w:p w:rsidRPr="00DF10C3" w:rsidR="00AD7C6B" w:rsidP="00AD7C6B" w:rsidRDefault="00AD7C6B" w14:paraId="798C49F4" w14:textId="08F2BDED">
            <w:pPr>
              <w:keepLines/>
              <w:spacing w:before="40" w:after="40"/>
              <w:rPr>
                <w:rFonts w:cs="Arial"/>
                <w:szCs w:val="20"/>
              </w:rPr>
            </w:pPr>
            <w:r>
              <w:rPr>
                <w:rStyle w:val="normaltextrun"/>
                <w:rFonts w:cs="Arial"/>
                <w:szCs w:val="20"/>
              </w:rPr>
              <w:t>pass </w:t>
            </w:r>
            <w:r>
              <w:rPr>
                <w:rStyle w:val="eop"/>
                <w:rFonts w:cs="Arial"/>
                <w:szCs w:val="20"/>
              </w:rPr>
              <w:t> </w:t>
            </w:r>
          </w:p>
        </w:tc>
      </w:tr>
      <w:tr w:rsidRPr="00DF10C3" w:rsidR="00AD7C6B" w:rsidTr="00ED3C37" w14:paraId="1DCEB183" w14:textId="77777777">
        <w:trPr>
          <w:cantSplit/>
        </w:trPr>
        <w:tc>
          <w:tcPr>
            <w:tcW w:w="1957" w:type="dxa"/>
          </w:tcPr>
          <w:p w:rsidRPr="00DF10C3" w:rsidR="00AD7C6B" w:rsidP="00AD7C6B" w:rsidRDefault="00AD7C6B" w14:paraId="50004C8F" w14:textId="636CD8DB">
            <w:pPr>
              <w:keepLines/>
              <w:spacing w:before="40" w:after="40"/>
              <w:rPr>
                <w:rFonts w:cs="Arial"/>
                <w:szCs w:val="20"/>
              </w:rPr>
            </w:pPr>
            <w:r>
              <w:rPr>
                <w:rStyle w:val="normaltextrun"/>
                <w:rFonts w:cs="Arial"/>
                <w:szCs w:val="20"/>
              </w:rPr>
              <w:t>Test distance traveled at speed 60 for 5.833 seconds </w:t>
            </w:r>
            <w:r>
              <w:rPr>
                <w:rStyle w:val="eop"/>
                <w:rFonts w:cs="Arial"/>
                <w:szCs w:val="20"/>
              </w:rPr>
              <w:t> </w:t>
            </w:r>
          </w:p>
        </w:tc>
        <w:tc>
          <w:tcPr>
            <w:tcW w:w="1013" w:type="dxa"/>
          </w:tcPr>
          <w:p w:rsidRPr="00DF10C3" w:rsidR="00AD7C6B" w:rsidP="00AD7C6B" w:rsidRDefault="00AD7C6B" w14:paraId="3685EF67" w14:textId="61C82665">
            <w:pPr>
              <w:keepLines/>
              <w:spacing w:before="40" w:after="40"/>
              <w:rPr>
                <w:rFonts w:cs="Arial"/>
                <w:szCs w:val="20"/>
              </w:rPr>
            </w:pPr>
            <w:r>
              <w:rPr>
                <w:rStyle w:val="normaltextrun"/>
                <w:rFonts w:cs="Arial"/>
                <w:szCs w:val="20"/>
              </w:rPr>
              <w:t>11/7/23 </w:t>
            </w:r>
            <w:r>
              <w:rPr>
                <w:rStyle w:val="eop"/>
                <w:rFonts w:cs="Arial"/>
                <w:szCs w:val="20"/>
              </w:rPr>
              <w:t> </w:t>
            </w:r>
          </w:p>
        </w:tc>
        <w:tc>
          <w:tcPr>
            <w:tcW w:w="2340" w:type="dxa"/>
          </w:tcPr>
          <w:p w:rsidRPr="00DF10C3" w:rsidR="00AD7C6B" w:rsidP="00AD7C6B" w:rsidRDefault="00AD7C6B" w14:paraId="4B3E1A02" w14:textId="5675CC8D">
            <w:pPr>
              <w:keepLines/>
              <w:spacing w:before="40" w:after="40"/>
              <w:rPr>
                <w:rFonts w:cs="Arial"/>
                <w:szCs w:val="20"/>
              </w:rPr>
            </w:pPr>
            <w:r>
              <w:rPr>
                <w:rStyle w:val="normaltextrun"/>
                <w:rFonts w:cs="Arial"/>
                <w:szCs w:val="20"/>
              </w:rPr>
              <w:t>Travel 11’8’’ </w:t>
            </w:r>
            <w:r>
              <w:rPr>
                <w:rStyle w:val="eop"/>
                <w:rFonts w:cs="Arial"/>
                <w:szCs w:val="20"/>
              </w:rPr>
              <w:t> </w:t>
            </w:r>
          </w:p>
        </w:tc>
        <w:tc>
          <w:tcPr>
            <w:tcW w:w="2340" w:type="dxa"/>
          </w:tcPr>
          <w:p w:rsidRPr="00DF10C3" w:rsidR="00AD7C6B" w:rsidP="00AD7C6B" w:rsidRDefault="00AD7C6B" w14:paraId="2878A588" w14:textId="00353197">
            <w:pPr>
              <w:keepLines/>
              <w:spacing w:before="40" w:after="40"/>
              <w:rPr>
                <w:rFonts w:cs="Arial"/>
                <w:szCs w:val="20"/>
              </w:rPr>
            </w:pPr>
            <w:r>
              <w:rPr>
                <w:rStyle w:val="normaltextrun"/>
                <w:rFonts w:cs="Arial"/>
                <w:szCs w:val="20"/>
              </w:rPr>
              <w:t>Traveled just under 11’8’’ </w:t>
            </w:r>
            <w:r>
              <w:rPr>
                <w:rStyle w:val="eop"/>
                <w:rFonts w:cs="Arial"/>
                <w:szCs w:val="20"/>
              </w:rPr>
              <w:t> </w:t>
            </w:r>
          </w:p>
        </w:tc>
        <w:tc>
          <w:tcPr>
            <w:tcW w:w="1260" w:type="dxa"/>
          </w:tcPr>
          <w:p w:rsidRPr="00DF10C3" w:rsidR="00AD7C6B" w:rsidP="00AD7C6B" w:rsidRDefault="00AD7C6B" w14:paraId="37730DFA" w14:textId="13BC24B5">
            <w:pPr>
              <w:keepLines/>
              <w:spacing w:before="40" w:after="40"/>
              <w:rPr>
                <w:rFonts w:cs="Arial"/>
                <w:szCs w:val="20"/>
              </w:rPr>
            </w:pPr>
            <w:r>
              <w:rPr>
                <w:rStyle w:val="normaltextrun"/>
                <w:rFonts w:cs="Arial"/>
                <w:szCs w:val="20"/>
              </w:rPr>
              <w:t>Trevor N </w:t>
            </w:r>
            <w:r>
              <w:rPr>
                <w:rStyle w:val="eop"/>
                <w:rFonts w:cs="Arial"/>
                <w:szCs w:val="20"/>
              </w:rPr>
              <w:t> </w:t>
            </w:r>
          </w:p>
        </w:tc>
        <w:tc>
          <w:tcPr>
            <w:tcW w:w="1350" w:type="dxa"/>
          </w:tcPr>
          <w:p w:rsidRPr="00DF10C3" w:rsidR="00AD7C6B" w:rsidP="00AD7C6B" w:rsidRDefault="00AD7C6B" w14:paraId="53EBF2CE" w14:textId="33D8E5BC">
            <w:pPr>
              <w:keepLines/>
              <w:spacing w:before="40" w:after="40"/>
              <w:rPr>
                <w:rFonts w:cs="Arial"/>
                <w:szCs w:val="20"/>
              </w:rPr>
            </w:pPr>
            <w:r>
              <w:rPr>
                <w:rStyle w:val="normaltextrun"/>
                <w:rFonts w:cs="Arial"/>
                <w:szCs w:val="20"/>
              </w:rPr>
              <w:t>fail </w:t>
            </w:r>
            <w:r>
              <w:rPr>
                <w:rStyle w:val="eop"/>
                <w:rFonts w:cs="Arial"/>
                <w:szCs w:val="20"/>
              </w:rPr>
              <w:t> </w:t>
            </w:r>
          </w:p>
        </w:tc>
      </w:tr>
      <w:tr w:rsidRPr="00DF10C3" w:rsidR="00AD7C6B" w:rsidTr="00ED3C37" w14:paraId="30C2E5E9" w14:textId="77777777">
        <w:trPr>
          <w:cantSplit/>
        </w:trPr>
        <w:tc>
          <w:tcPr>
            <w:tcW w:w="1957" w:type="dxa"/>
          </w:tcPr>
          <w:p w:rsidR="00AD7C6B" w:rsidP="00AD7C6B" w:rsidRDefault="00AD7C6B" w14:paraId="0157CECA" w14:textId="4DF9EC47">
            <w:pPr>
              <w:keepLines/>
              <w:spacing w:before="40" w:after="40"/>
              <w:rPr>
                <w:rStyle w:val="normaltextrun"/>
                <w:rFonts w:cs="Arial"/>
                <w:szCs w:val="20"/>
              </w:rPr>
            </w:pPr>
            <w:r>
              <w:rPr>
                <w:rStyle w:val="normaltextrun"/>
                <w:rFonts w:cs="Arial"/>
                <w:szCs w:val="20"/>
              </w:rPr>
              <w:t>Test distance traveled at speed 60 for 6 seconds </w:t>
            </w:r>
            <w:r>
              <w:rPr>
                <w:rStyle w:val="eop"/>
                <w:rFonts w:cs="Arial"/>
                <w:szCs w:val="20"/>
              </w:rPr>
              <w:t> </w:t>
            </w:r>
          </w:p>
        </w:tc>
        <w:tc>
          <w:tcPr>
            <w:tcW w:w="1013" w:type="dxa"/>
          </w:tcPr>
          <w:p w:rsidR="00AD7C6B" w:rsidP="00AD7C6B" w:rsidRDefault="00AD7C6B" w14:paraId="20A4BF6D" w14:textId="07EA4121">
            <w:pPr>
              <w:keepLines/>
              <w:spacing w:before="40" w:after="40"/>
              <w:rPr>
                <w:rStyle w:val="normaltextrun"/>
                <w:rFonts w:cs="Arial"/>
                <w:szCs w:val="20"/>
              </w:rPr>
            </w:pPr>
            <w:r>
              <w:rPr>
                <w:rStyle w:val="normaltextrun"/>
                <w:rFonts w:cs="Arial"/>
                <w:szCs w:val="20"/>
              </w:rPr>
              <w:t>11/7/23 </w:t>
            </w:r>
            <w:r>
              <w:rPr>
                <w:rStyle w:val="eop"/>
                <w:rFonts w:cs="Arial"/>
                <w:szCs w:val="20"/>
              </w:rPr>
              <w:t> </w:t>
            </w:r>
          </w:p>
        </w:tc>
        <w:tc>
          <w:tcPr>
            <w:tcW w:w="2340" w:type="dxa"/>
          </w:tcPr>
          <w:p w:rsidR="00AD7C6B" w:rsidP="00AD7C6B" w:rsidRDefault="00AD7C6B" w14:paraId="6B507A3C" w14:textId="40D14097">
            <w:pPr>
              <w:keepLines/>
              <w:spacing w:before="40" w:after="40"/>
              <w:rPr>
                <w:rStyle w:val="normaltextrun"/>
                <w:rFonts w:cs="Arial"/>
                <w:szCs w:val="20"/>
              </w:rPr>
            </w:pPr>
            <w:r>
              <w:rPr>
                <w:rStyle w:val="normaltextrun"/>
                <w:rFonts w:cs="Arial"/>
                <w:szCs w:val="20"/>
              </w:rPr>
              <w:t>Travel 11’8’’ </w:t>
            </w:r>
            <w:r>
              <w:rPr>
                <w:rStyle w:val="eop"/>
                <w:rFonts w:cs="Arial"/>
                <w:szCs w:val="20"/>
              </w:rPr>
              <w:t> </w:t>
            </w:r>
          </w:p>
        </w:tc>
        <w:tc>
          <w:tcPr>
            <w:tcW w:w="2340" w:type="dxa"/>
          </w:tcPr>
          <w:p w:rsidR="00AD7C6B" w:rsidP="00AD7C6B" w:rsidRDefault="00AD7C6B" w14:paraId="096E39A3" w14:textId="36A7C423">
            <w:pPr>
              <w:keepLines/>
              <w:spacing w:before="40" w:after="40"/>
              <w:rPr>
                <w:rStyle w:val="normaltextrun"/>
                <w:rFonts w:cs="Arial"/>
                <w:szCs w:val="20"/>
              </w:rPr>
            </w:pPr>
            <w:r>
              <w:rPr>
                <w:rStyle w:val="normaltextrun"/>
                <w:rFonts w:cs="Arial"/>
                <w:szCs w:val="20"/>
              </w:rPr>
              <w:t>Traveled 11’8’’ </w:t>
            </w:r>
            <w:r>
              <w:rPr>
                <w:rStyle w:val="eop"/>
                <w:rFonts w:cs="Arial"/>
                <w:szCs w:val="20"/>
              </w:rPr>
              <w:t> </w:t>
            </w:r>
          </w:p>
        </w:tc>
        <w:tc>
          <w:tcPr>
            <w:tcW w:w="1260" w:type="dxa"/>
          </w:tcPr>
          <w:p w:rsidR="00AD7C6B" w:rsidP="00AD7C6B" w:rsidRDefault="00AD7C6B" w14:paraId="64A5D863" w14:textId="5D1C400A">
            <w:pPr>
              <w:keepLines/>
              <w:spacing w:before="40" w:after="40"/>
              <w:rPr>
                <w:rStyle w:val="normaltextrun"/>
                <w:rFonts w:cs="Arial"/>
                <w:szCs w:val="20"/>
              </w:rPr>
            </w:pPr>
            <w:r>
              <w:rPr>
                <w:rStyle w:val="normaltextrun"/>
                <w:rFonts w:cs="Arial"/>
                <w:szCs w:val="20"/>
              </w:rPr>
              <w:t>Trevor N </w:t>
            </w:r>
            <w:r>
              <w:rPr>
                <w:rStyle w:val="eop"/>
                <w:rFonts w:cs="Arial"/>
                <w:szCs w:val="20"/>
              </w:rPr>
              <w:t> </w:t>
            </w:r>
          </w:p>
        </w:tc>
        <w:tc>
          <w:tcPr>
            <w:tcW w:w="1350" w:type="dxa"/>
          </w:tcPr>
          <w:p w:rsidR="00AD7C6B" w:rsidP="00AD7C6B" w:rsidRDefault="00AD7C6B" w14:paraId="496B3451" w14:textId="1FD1AADC">
            <w:pPr>
              <w:keepLines/>
              <w:spacing w:before="40" w:after="40"/>
              <w:rPr>
                <w:rStyle w:val="normaltextrun"/>
                <w:rFonts w:cs="Arial"/>
                <w:szCs w:val="20"/>
              </w:rPr>
            </w:pPr>
            <w:r>
              <w:rPr>
                <w:rStyle w:val="normaltextrun"/>
                <w:rFonts w:cs="Arial"/>
                <w:szCs w:val="20"/>
              </w:rPr>
              <w:t>pass </w:t>
            </w:r>
            <w:r>
              <w:rPr>
                <w:rStyle w:val="eop"/>
                <w:rFonts w:cs="Arial"/>
                <w:szCs w:val="20"/>
              </w:rPr>
              <w:t> </w:t>
            </w:r>
          </w:p>
        </w:tc>
      </w:tr>
      <w:tr w:rsidRPr="00DF10C3" w:rsidR="00AD7C6B" w:rsidTr="00ED3C37" w14:paraId="77A23442" w14:textId="77777777">
        <w:trPr>
          <w:cantSplit/>
        </w:trPr>
        <w:tc>
          <w:tcPr>
            <w:tcW w:w="1957" w:type="dxa"/>
          </w:tcPr>
          <w:p w:rsidR="00AD7C6B" w:rsidP="00AD7C6B" w:rsidRDefault="00AD7C6B" w14:paraId="3BFAE450" w14:textId="49946AA0">
            <w:pPr>
              <w:keepLines/>
              <w:spacing w:before="40" w:after="40"/>
              <w:rPr>
                <w:rStyle w:val="normaltextrun"/>
                <w:rFonts w:cs="Arial"/>
                <w:szCs w:val="20"/>
              </w:rPr>
            </w:pPr>
            <w:r>
              <w:rPr>
                <w:rStyle w:val="normaltextrun"/>
                <w:rFonts w:cs="Arial"/>
                <w:szCs w:val="20"/>
              </w:rPr>
              <w:t>Test if ball will roll  22 ft, then turn right and travel 11’8’’ </w:t>
            </w:r>
            <w:r>
              <w:rPr>
                <w:rStyle w:val="eop"/>
                <w:rFonts w:cs="Arial"/>
                <w:szCs w:val="20"/>
              </w:rPr>
              <w:t> </w:t>
            </w:r>
          </w:p>
        </w:tc>
        <w:tc>
          <w:tcPr>
            <w:tcW w:w="1013" w:type="dxa"/>
          </w:tcPr>
          <w:p w:rsidR="00AD7C6B" w:rsidP="00AD7C6B" w:rsidRDefault="00AD7C6B" w14:paraId="23159CF8" w14:textId="5DCB5883">
            <w:pPr>
              <w:keepLines/>
              <w:spacing w:before="40" w:after="40"/>
              <w:rPr>
                <w:rStyle w:val="normaltextrun"/>
                <w:rFonts w:cs="Arial"/>
                <w:szCs w:val="20"/>
              </w:rPr>
            </w:pPr>
            <w:r>
              <w:rPr>
                <w:rStyle w:val="normaltextrun"/>
                <w:rFonts w:cs="Arial"/>
                <w:szCs w:val="20"/>
              </w:rPr>
              <w:t>11/7/23 </w:t>
            </w:r>
            <w:r>
              <w:rPr>
                <w:rStyle w:val="eop"/>
                <w:rFonts w:cs="Arial"/>
                <w:szCs w:val="20"/>
              </w:rPr>
              <w:t> </w:t>
            </w:r>
          </w:p>
        </w:tc>
        <w:tc>
          <w:tcPr>
            <w:tcW w:w="2340" w:type="dxa"/>
          </w:tcPr>
          <w:p w:rsidR="00AD7C6B" w:rsidP="00AD7C6B" w:rsidRDefault="00AD7C6B" w14:paraId="0F3389A6" w14:textId="5D0F7201">
            <w:pPr>
              <w:keepLines/>
              <w:spacing w:before="40" w:after="40"/>
              <w:rPr>
                <w:rStyle w:val="normaltextrun"/>
                <w:rFonts w:cs="Arial"/>
                <w:szCs w:val="20"/>
              </w:rPr>
            </w:pPr>
            <w:r>
              <w:rPr>
                <w:rStyle w:val="normaltextrun"/>
                <w:rFonts w:cs="Arial"/>
                <w:szCs w:val="20"/>
              </w:rPr>
              <w:t>Travel 22 ft, then turn right and travel 11’8’’ </w:t>
            </w:r>
            <w:r>
              <w:rPr>
                <w:rStyle w:val="eop"/>
                <w:rFonts w:cs="Arial"/>
                <w:szCs w:val="20"/>
              </w:rPr>
              <w:t> </w:t>
            </w:r>
          </w:p>
        </w:tc>
        <w:tc>
          <w:tcPr>
            <w:tcW w:w="2340" w:type="dxa"/>
          </w:tcPr>
          <w:p w:rsidR="00AD7C6B" w:rsidP="00AD7C6B" w:rsidRDefault="00AD7C6B" w14:paraId="34957717" w14:textId="77777777">
            <w:pPr>
              <w:pStyle w:val="paragraph"/>
              <w:spacing w:before="0" w:beforeAutospacing="0" w:after="0" w:afterAutospacing="0"/>
              <w:textAlignment w:val="baseline"/>
              <w:divId w:val="2003577279"/>
              <w:rPr>
                <w:rFonts w:ascii="Segoe UI" w:hAnsi="Segoe UI" w:cs="Segoe UI"/>
                <w:sz w:val="18"/>
                <w:szCs w:val="18"/>
              </w:rPr>
            </w:pPr>
            <w:r>
              <w:rPr>
                <w:rStyle w:val="normaltextrun"/>
                <w:rFonts w:ascii="Arial" w:hAnsi="Arial" w:cs="Arial"/>
                <w:sz w:val="20"/>
                <w:szCs w:val="20"/>
              </w:rPr>
              <w:t>Traveled 22 ft, then turn right and travel 11’8’’ </w:t>
            </w:r>
            <w:r>
              <w:rPr>
                <w:rStyle w:val="eop"/>
                <w:rFonts w:ascii="Arial" w:hAnsi="Arial" w:cs="Arial"/>
                <w:sz w:val="20"/>
                <w:szCs w:val="20"/>
              </w:rPr>
              <w:t> </w:t>
            </w:r>
          </w:p>
          <w:p w:rsidR="00AD7C6B" w:rsidP="00AD7C6B" w:rsidRDefault="00AD7C6B" w14:paraId="47345795" w14:textId="65068851">
            <w:pPr>
              <w:keepLines/>
              <w:spacing w:before="40" w:after="40"/>
              <w:rPr>
                <w:rStyle w:val="normaltextrun"/>
                <w:rFonts w:cs="Arial"/>
                <w:szCs w:val="20"/>
              </w:rPr>
            </w:pPr>
            <w:r>
              <w:rPr>
                <w:rStyle w:val="normaltextrun"/>
                <w:rFonts w:cs="Arial"/>
                <w:szCs w:val="20"/>
              </w:rPr>
              <w:t> </w:t>
            </w:r>
            <w:r>
              <w:rPr>
                <w:rStyle w:val="eop"/>
                <w:rFonts w:cs="Arial"/>
                <w:szCs w:val="20"/>
              </w:rPr>
              <w:t> </w:t>
            </w:r>
          </w:p>
        </w:tc>
        <w:tc>
          <w:tcPr>
            <w:tcW w:w="1260" w:type="dxa"/>
          </w:tcPr>
          <w:p w:rsidR="00AD7C6B" w:rsidP="00AD7C6B" w:rsidRDefault="00AD7C6B" w14:paraId="3E10C466" w14:textId="46A878E5">
            <w:pPr>
              <w:keepLines/>
              <w:spacing w:before="40" w:after="40"/>
              <w:rPr>
                <w:rStyle w:val="normaltextrun"/>
                <w:rFonts w:cs="Arial"/>
                <w:szCs w:val="20"/>
              </w:rPr>
            </w:pPr>
            <w:r>
              <w:rPr>
                <w:rStyle w:val="normaltextrun"/>
                <w:rFonts w:cs="Arial"/>
                <w:szCs w:val="20"/>
              </w:rPr>
              <w:t>Trevor N </w:t>
            </w:r>
            <w:r>
              <w:rPr>
                <w:rStyle w:val="eop"/>
                <w:rFonts w:cs="Arial"/>
                <w:szCs w:val="20"/>
              </w:rPr>
              <w:t> </w:t>
            </w:r>
          </w:p>
        </w:tc>
        <w:tc>
          <w:tcPr>
            <w:tcW w:w="1350" w:type="dxa"/>
          </w:tcPr>
          <w:p w:rsidR="00AD7C6B" w:rsidP="00AD7C6B" w:rsidRDefault="00AD7C6B" w14:paraId="244B4BA8" w14:textId="4832D17E">
            <w:pPr>
              <w:keepLines/>
              <w:spacing w:before="40" w:after="40"/>
              <w:rPr>
                <w:rStyle w:val="normaltextrun"/>
                <w:rFonts w:cs="Arial"/>
                <w:szCs w:val="20"/>
              </w:rPr>
            </w:pPr>
            <w:r>
              <w:rPr>
                <w:rStyle w:val="normaltextrun"/>
                <w:rFonts w:cs="Arial"/>
                <w:szCs w:val="20"/>
              </w:rPr>
              <w:t>Pass </w:t>
            </w:r>
            <w:r>
              <w:rPr>
                <w:rStyle w:val="eop"/>
                <w:rFonts w:cs="Arial"/>
                <w:szCs w:val="20"/>
              </w:rPr>
              <w:t> </w:t>
            </w:r>
          </w:p>
        </w:tc>
      </w:tr>
      <w:tr w:rsidRPr="00DF10C3" w:rsidR="00AD7C6B" w:rsidTr="00ED3C37" w14:paraId="032DF6E6" w14:textId="77777777">
        <w:trPr>
          <w:cantSplit/>
        </w:trPr>
        <w:tc>
          <w:tcPr>
            <w:tcW w:w="1957" w:type="dxa"/>
          </w:tcPr>
          <w:p w:rsidR="00AD7C6B" w:rsidP="00AD7C6B" w:rsidRDefault="00AD7C6B" w14:paraId="313C8538" w14:textId="609BA29E">
            <w:pPr>
              <w:keepLines/>
              <w:spacing w:before="40" w:after="40"/>
              <w:rPr>
                <w:rStyle w:val="normaltextrun"/>
                <w:rFonts w:cs="Arial"/>
                <w:szCs w:val="20"/>
              </w:rPr>
            </w:pPr>
            <w:r>
              <w:rPr>
                <w:rStyle w:val="normaltextrun"/>
                <w:rFonts w:cs="Arial"/>
                <w:szCs w:val="20"/>
              </w:rPr>
              <w:t>Test if ball will rolls around the whole perimeter </w:t>
            </w:r>
            <w:r>
              <w:rPr>
                <w:rStyle w:val="eop"/>
                <w:rFonts w:cs="Arial"/>
                <w:szCs w:val="20"/>
              </w:rPr>
              <w:t> </w:t>
            </w:r>
          </w:p>
        </w:tc>
        <w:tc>
          <w:tcPr>
            <w:tcW w:w="1013" w:type="dxa"/>
          </w:tcPr>
          <w:p w:rsidR="00AD7C6B" w:rsidP="00AD7C6B" w:rsidRDefault="00AD7C6B" w14:paraId="79CF77A7" w14:textId="4DBA6B0D">
            <w:pPr>
              <w:keepLines/>
              <w:spacing w:before="40" w:after="40"/>
              <w:rPr>
                <w:rStyle w:val="normaltextrun"/>
                <w:rFonts w:cs="Arial"/>
                <w:szCs w:val="20"/>
              </w:rPr>
            </w:pPr>
            <w:r>
              <w:rPr>
                <w:rStyle w:val="normaltextrun"/>
                <w:rFonts w:cs="Arial"/>
                <w:szCs w:val="20"/>
              </w:rPr>
              <w:t>11/8/23 </w:t>
            </w:r>
            <w:r>
              <w:rPr>
                <w:rStyle w:val="eop"/>
                <w:rFonts w:cs="Arial"/>
                <w:szCs w:val="20"/>
              </w:rPr>
              <w:t> </w:t>
            </w:r>
          </w:p>
        </w:tc>
        <w:tc>
          <w:tcPr>
            <w:tcW w:w="2340" w:type="dxa"/>
          </w:tcPr>
          <w:p w:rsidR="00AD7C6B" w:rsidP="00AD7C6B" w:rsidRDefault="00AD7C6B" w14:paraId="272E385B" w14:textId="03A9C1E5">
            <w:pPr>
              <w:keepLines/>
              <w:spacing w:before="40" w:after="40"/>
              <w:rPr>
                <w:rStyle w:val="normaltextrun"/>
                <w:rFonts w:cs="Arial"/>
                <w:szCs w:val="20"/>
              </w:rPr>
            </w:pPr>
            <w:r>
              <w:rPr>
                <w:rStyle w:val="normaltextrun"/>
                <w:rFonts w:cs="Arial"/>
                <w:szCs w:val="20"/>
              </w:rPr>
              <w:t>Ball travels around whole perimeter </w:t>
            </w:r>
            <w:r>
              <w:rPr>
                <w:rStyle w:val="eop"/>
                <w:rFonts w:cs="Arial"/>
                <w:szCs w:val="20"/>
              </w:rPr>
              <w:t> </w:t>
            </w:r>
          </w:p>
        </w:tc>
        <w:tc>
          <w:tcPr>
            <w:tcW w:w="2340" w:type="dxa"/>
          </w:tcPr>
          <w:p w:rsidR="00AD7C6B" w:rsidP="00AD7C6B" w:rsidRDefault="00AD7C6B" w14:paraId="3334CA1C" w14:textId="22801E73">
            <w:pPr>
              <w:keepLines/>
              <w:spacing w:before="40" w:after="40"/>
              <w:rPr>
                <w:rStyle w:val="normaltextrun"/>
                <w:rFonts w:cs="Arial"/>
                <w:szCs w:val="20"/>
              </w:rPr>
            </w:pPr>
            <w:r>
              <w:rPr>
                <w:rStyle w:val="normaltextrun"/>
                <w:rFonts w:cs="Arial"/>
                <w:szCs w:val="20"/>
              </w:rPr>
              <w:t>Ball travels around whole perimeter </w:t>
            </w:r>
            <w:r>
              <w:rPr>
                <w:rStyle w:val="eop"/>
                <w:rFonts w:cs="Arial"/>
                <w:szCs w:val="20"/>
              </w:rPr>
              <w:t> </w:t>
            </w:r>
          </w:p>
        </w:tc>
        <w:tc>
          <w:tcPr>
            <w:tcW w:w="1260" w:type="dxa"/>
          </w:tcPr>
          <w:p w:rsidR="00AD7C6B" w:rsidP="00AD7C6B" w:rsidRDefault="00AD7C6B" w14:paraId="0B3A5FDA" w14:textId="281CD45B">
            <w:pPr>
              <w:keepLines/>
              <w:spacing w:before="40" w:after="40"/>
              <w:rPr>
                <w:rStyle w:val="normaltextrun"/>
                <w:rFonts w:cs="Arial"/>
                <w:szCs w:val="20"/>
              </w:rPr>
            </w:pPr>
            <w:r>
              <w:rPr>
                <w:rStyle w:val="normaltextrun"/>
                <w:rFonts w:cs="Arial"/>
                <w:szCs w:val="20"/>
              </w:rPr>
              <w:t>Trevor N </w:t>
            </w:r>
            <w:r>
              <w:rPr>
                <w:rStyle w:val="eop"/>
                <w:rFonts w:cs="Arial"/>
                <w:szCs w:val="20"/>
              </w:rPr>
              <w:t> </w:t>
            </w:r>
          </w:p>
        </w:tc>
        <w:tc>
          <w:tcPr>
            <w:tcW w:w="1350" w:type="dxa"/>
          </w:tcPr>
          <w:p w:rsidR="00AD7C6B" w:rsidP="00AD7C6B" w:rsidRDefault="00AD7C6B" w14:paraId="597BF334" w14:textId="750B71D6">
            <w:pPr>
              <w:keepLines/>
              <w:spacing w:before="40" w:after="40"/>
              <w:rPr>
                <w:rStyle w:val="normaltextrun"/>
                <w:rFonts w:cs="Arial"/>
                <w:szCs w:val="20"/>
              </w:rPr>
            </w:pPr>
            <w:r>
              <w:rPr>
                <w:rStyle w:val="normaltextrun"/>
                <w:rFonts w:cs="Arial"/>
                <w:szCs w:val="20"/>
              </w:rPr>
              <w:t>Pass </w:t>
            </w:r>
            <w:r>
              <w:rPr>
                <w:rStyle w:val="eop"/>
                <w:rFonts w:cs="Arial"/>
                <w:szCs w:val="20"/>
              </w:rPr>
              <w:t> </w:t>
            </w:r>
          </w:p>
        </w:tc>
      </w:tr>
    </w:tbl>
    <w:p w:rsidRPr="00120AA1" w:rsidR="00ED3C37" w:rsidP="00120AA1" w:rsidRDefault="00ED3C37" w14:paraId="1D7CBEEA" w14:textId="77777777"/>
    <w:p w:rsidR="001215CF" w:rsidP="001215CF" w:rsidRDefault="401AAA48" w14:paraId="0B1B19BA" w14:textId="6A4126C3">
      <w:pPr>
        <w:pStyle w:val="Heading2"/>
      </w:pPr>
      <w:bookmarkStart w:name="_Toc21616875" w:id="62"/>
      <w:r>
        <w:t xml:space="preserve">5.6 </w:t>
      </w:r>
      <w:r w:rsidR="001215CF">
        <w:t>Staffing Plan</w:t>
      </w:r>
      <w:bookmarkEnd w:id="62"/>
    </w:p>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w:rsidRPr="00226ABA" w:rsidR="001215CF" w:rsidTr="00980CE7" w14:paraId="17E8C22D" w14:textId="77777777">
        <w:trPr>
          <w:tblHeader/>
        </w:trPr>
        <w:tc>
          <w:tcPr>
            <w:tcW w:w="2160" w:type="dxa"/>
            <w:shd w:val="clear" w:color="auto" w:fill="E7E6E6"/>
          </w:tcPr>
          <w:p w:rsidRPr="00226ABA" w:rsidR="001215CF" w:rsidP="001215CF" w:rsidRDefault="001215CF" w14:paraId="29B6A760" w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cPr>
          <w:p w:rsidRPr="00226ABA" w:rsidR="001215CF" w:rsidP="001215CF" w:rsidRDefault="001215CF" w14:paraId="5F3FC732" w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cPr>
          <w:p w:rsidRPr="00226ABA" w:rsidR="001215CF" w:rsidP="001215CF" w:rsidRDefault="001215CF" w14:paraId="2CC9A148" w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rsidRPr="00226ABA" w:rsidR="001215CF" w:rsidP="001215CF" w:rsidRDefault="001215CF" w14:paraId="4E3D1202" w14:textId="77777777">
            <w:pPr>
              <w:keepLines/>
              <w:spacing w:before="40" w:after="40"/>
              <w:jc w:val="center"/>
              <w:rPr>
                <w:rFonts w:cs="Arial"/>
                <w:bCs/>
                <w:szCs w:val="20"/>
              </w:rPr>
            </w:pPr>
            <w:r w:rsidRPr="00226ABA">
              <w:rPr>
                <w:rFonts w:cs="Arial"/>
                <w:bCs/>
                <w:szCs w:val="20"/>
              </w:rPr>
              <w:t>Reports To</w:t>
            </w:r>
          </w:p>
        </w:tc>
      </w:tr>
      <w:tr w:rsidRPr="00226ABA" w:rsidR="001215CF" w:rsidTr="001215CF" w14:paraId="2ADF5268" w14:textId="77777777">
        <w:tc>
          <w:tcPr>
            <w:tcW w:w="2160" w:type="dxa"/>
          </w:tcPr>
          <w:p w:rsidRPr="00226ABA" w:rsidR="001215CF" w:rsidP="001215CF" w:rsidRDefault="00C37542" w14:paraId="576DFDF4" w14:textId="1A7C3381">
            <w:pPr>
              <w:keepLines/>
              <w:spacing w:before="40" w:after="40"/>
              <w:rPr>
                <w:rFonts w:cs="Arial"/>
                <w:bCs/>
                <w:szCs w:val="20"/>
              </w:rPr>
            </w:pPr>
            <w:r>
              <w:rPr>
                <w:rFonts w:cs="Arial"/>
                <w:bCs/>
                <w:szCs w:val="20"/>
              </w:rPr>
              <w:t>James</w:t>
            </w:r>
          </w:p>
        </w:tc>
        <w:tc>
          <w:tcPr>
            <w:tcW w:w="2160" w:type="dxa"/>
          </w:tcPr>
          <w:p w:rsidRPr="00226ABA" w:rsidR="001215CF" w:rsidP="001215CF" w:rsidRDefault="003451C2" w14:paraId="31B47007" w14:textId="6D7D5B63">
            <w:pPr>
              <w:keepLines/>
              <w:spacing w:before="40" w:after="40"/>
              <w:rPr>
                <w:rFonts w:cs="Arial"/>
                <w:szCs w:val="20"/>
              </w:rPr>
            </w:pPr>
            <w:r>
              <w:rPr>
                <w:rFonts w:cs="Arial"/>
                <w:szCs w:val="20"/>
              </w:rPr>
              <w:t>Documenter</w:t>
            </w:r>
          </w:p>
        </w:tc>
        <w:tc>
          <w:tcPr>
            <w:tcW w:w="2730" w:type="dxa"/>
          </w:tcPr>
          <w:p w:rsidRPr="00226ABA" w:rsidR="001215CF" w:rsidP="001215CF" w:rsidRDefault="003451C2" w14:paraId="723A9614" w14:textId="28E536DD">
            <w:pPr>
              <w:keepLines/>
              <w:spacing w:before="40" w:after="40"/>
              <w:rPr>
                <w:rFonts w:cs="Arial"/>
                <w:szCs w:val="20"/>
              </w:rPr>
            </w:pPr>
            <w:r>
              <w:rPr>
                <w:rFonts w:cs="Arial"/>
                <w:szCs w:val="20"/>
              </w:rPr>
              <w:t>Edit SDD</w:t>
            </w:r>
          </w:p>
        </w:tc>
        <w:tc>
          <w:tcPr>
            <w:tcW w:w="1950" w:type="dxa"/>
          </w:tcPr>
          <w:p w:rsidRPr="00226ABA" w:rsidR="001215CF" w:rsidP="001215CF" w:rsidRDefault="001215CF" w14:paraId="4C9C7FCA" w14:textId="77777777">
            <w:pPr>
              <w:keepLines/>
              <w:spacing w:before="40" w:after="40"/>
              <w:rPr>
                <w:rFonts w:cs="Arial"/>
                <w:szCs w:val="20"/>
              </w:rPr>
            </w:pPr>
          </w:p>
        </w:tc>
      </w:tr>
      <w:tr w:rsidRPr="00226ABA" w:rsidR="001215CF" w:rsidTr="001215CF" w14:paraId="14B49391" w14:textId="77777777">
        <w:tc>
          <w:tcPr>
            <w:tcW w:w="2160" w:type="dxa"/>
          </w:tcPr>
          <w:p w:rsidRPr="00226ABA" w:rsidR="001215CF" w:rsidP="001215CF" w:rsidRDefault="00C37542" w14:paraId="54693A72" w14:textId="14BCC426">
            <w:pPr>
              <w:keepLines/>
              <w:spacing w:before="40" w:after="40"/>
              <w:rPr>
                <w:rFonts w:cs="Arial"/>
                <w:bCs/>
                <w:szCs w:val="20"/>
              </w:rPr>
            </w:pPr>
            <w:r>
              <w:rPr>
                <w:rFonts w:cs="Arial"/>
                <w:bCs/>
                <w:szCs w:val="20"/>
              </w:rPr>
              <w:t>David</w:t>
            </w:r>
          </w:p>
        </w:tc>
        <w:tc>
          <w:tcPr>
            <w:tcW w:w="2160" w:type="dxa"/>
          </w:tcPr>
          <w:p w:rsidRPr="00226ABA" w:rsidR="001215CF" w:rsidP="001215CF" w:rsidRDefault="003451C2" w14:paraId="63F3F902" w14:textId="5B150682">
            <w:pPr>
              <w:keepLines/>
              <w:spacing w:before="40" w:after="40"/>
              <w:rPr>
                <w:rFonts w:cs="Arial"/>
                <w:szCs w:val="20"/>
              </w:rPr>
            </w:pPr>
            <w:r>
              <w:rPr>
                <w:rFonts w:cs="Arial"/>
                <w:szCs w:val="20"/>
              </w:rPr>
              <w:t>Documenter</w:t>
            </w:r>
          </w:p>
        </w:tc>
        <w:tc>
          <w:tcPr>
            <w:tcW w:w="2730" w:type="dxa"/>
          </w:tcPr>
          <w:p w:rsidRPr="00226ABA" w:rsidR="001215CF" w:rsidP="001215CF" w:rsidRDefault="003451C2" w14:paraId="21A4BA83" w14:textId="49B019EF">
            <w:pPr>
              <w:keepLines/>
              <w:spacing w:before="40" w:after="40"/>
              <w:rPr>
                <w:rFonts w:cs="Arial"/>
                <w:szCs w:val="20"/>
              </w:rPr>
            </w:pPr>
            <w:r>
              <w:rPr>
                <w:rFonts w:cs="Arial"/>
                <w:szCs w:val="20"/>
              </w:rPr>
              <w:t>Make Github</w:t>
            </w:r>
            <w:r w:rsidR="00AD7C6B">
              <w:rPr>
                <w:rFonts w:cs="Arial"/>
                <w:szCs w:val="20"/>
              </w:rPr>
              <w:t>, Edit SDD</w:t>
            </w:r>
          </w:p>
        </w:tc>
        <w:tc>
          <w:tcPr>
            <w:tcW w:w="1950" w:type="dxa"/>
          </w:tcPr>
          <w:p w:rsidRPr="00226ABA" w:rsidR="001215CF" w:rsidP="00226ABA" w:rsidRDefault="001215CF" w14:paraId="479405F0" w14:textId="77777777">
            <w:pPr>
              <w:keepLines/>
              <w:spacing w:before="40" w:after="40"/>
              <w:rPr>
                <w:rFonts w:cs="Arial"/>
                <w:szCs w:val="20"/>
              </w:rPr>
            </w:pPr>
          </w:p>
        </w:tc>
      </w:tr>
      <w:tr w:rsidRPr="00226ABA" w:rsidR="00226ABA" w:rsidTr="001215CF" w14:paraId="023CA88C" w14:textId="77777777">
        <w:tc>
          <w:tcPr>
            <w:tcW w:w="2160" w:type="dxa"/>
          </w:tcPr>
          <w:p w:rsidRPr="00226ABA" w:rsidR="00226ABA" w:rsidP="00226ABA" w:rsidRDefault="00C37542" w14:paraId="6E8DF12C" w14:textId="58003FA0">
            <w:pPr>
              <w:keepLines/>
              <w:spacing w:before="40" w:after="40"/>
              <w:rPr>
                <w:rFonts w:cs="Arial"/>
                <w:bCs/>
                <w:szCs w:val="20"/>
              </w:rPr>
            </w:pPr>
            <w:r>
              <w:rPr>
                <w:rFonts w:cs="Arial"/>
                <w:bCs/>
                <w:szCs w:val="20"/>
              </w:rPr>
              <w:t>Trevor</w:t>
            </w:r>
          </w:p>
        </w:tc>
        <w:tc>
          <w:tcPr>
            <w:tcW w:w="2160" w:type="dxa"/>
          </w:tcPr>
          <w:p w:rsidRPr="00226ABA" w:rsidR="00226ABA" w:rsidP="00226ABA" w:rsidRDefault="000F48A1" w14:paraId="566A1A79" w14:textId="48EC8896">
            <w:pPr>
              <w:keepLines/>
              <w:spacing w:before="40" w:after="40"/>
              <w:rPr>
                <w:rFonts w:cs="Arial"/>
                <w:szCs w:val="20"/>
              </w:rPr>
            </w:pPr>
            <w:r>
              <w:rPr>
                <w:rFonts w:cs="Arial"/>
                <w:szCs w:val="20"/>
              </w:rPr>
              <w:t>Coder</w:t>
            </w:r>
          </w:p>
        </w:tc>
        <w:tc>
          <w:tcPr>
            <w:tcW w:w="2730" w:type="dxa"/>
          </w:tcPr>
          <w:p w:rsidRPr="00226ABA" w:rsidR="00226ABA" w:rsidP="00226ABA" w:rsidRDefault="000F48A1" w14:paraId="3F86669A" w14:textId="211131DC">
            <w:pPr>
              <w:keepLines/>
              <w:spacing w:before="40" w:after="40"/>
              <w:rPr>
                <w:rFonts w:cs="Arial"/>
                <w:szCs w:val="20"/>
              </w:rPr>
            </w:pPr>
            <w:r>
              <w:rPr>
                <w:rFonts w:cs="Arial"/>
                <w:szCs w:val="20"/>
              </w:rPr>
              <w:t>Code robot</w:t>
            </w:r>
            <w:r w:rsidR="00AD7C6B">
              <w:rPr>
                <w:rFonts w:cs="Arial"/>
                <w:szCs w:val="20"/>
              </w:rPr>
              <w:t>, Edit SDD</w:t>
            </w:r>
          </w:p>
        </w:tc>
        <w:tc>
          <w:tcPr>
            <w:tcW w:w="1950" w:type="dxa"/>
          </w:tcPr>
          <w:p w:rsidRPr="00226ABA" w:rsidR="00226ABA" w:rsidP="00226ABA" w:rsidRDefault="00226ABA" w14:paraId="221B0933" w14:textId="77777777">
            <w:pPr>
              <w:keepLines/>
              <w:spacing w:before="40" w:after="40"/>
              <w:rPr>
                <w:rFonts w:cs="Arial"/>
                <w:szCs w:val="20"/>
              </w:rPr>
            </w:pPr>
          </w:p>
        </w:tc>
      </w:tr>
    </w:tbl>
    <w:p w:rsidRPr="001215CF" w:rsidR="001215CF" w:rsidP="001215CF" w:rsidRDefault="001215CF" w14:paraId="6C1AAD1E" w14:textId="77777777"/>
    <w:bookmarkEnd w:id="21"/>
    <w:p w:rsidR="006A7A60" w:rsidP="009C60E8" w:rsidRDefault="006A7A60" w14:paraId="567042D3" w14:textId="77777777">
      <w:pPr>
        <w:pStyle w:val="Appendix1"/>
        <w:tabs>
          <w:tab w:val="clear" w:pos="360"/>
          <w:tab w:val="left" w:pos="720"/>
        </w:tabs>
      </w:pPr>
    </w:p>
    <w:sectPr w:rsidR="006A7A60" w:rsidSect="00AB2167">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567E" w:rsidRDefault="00F2567E" w14:paraId="21C73D92" w14:textId="77777777">
      <w:r>
        <w:separator/>
      </w:r>
    </w:p>
  </w:endnote>
  <w:endnote w:type="continuationSeparator" w:id="0">
    <w:p w:rsidR="00F2567E" w:rsidRDefault="00F2567E" w14:paraId="3D283433" w14:textId="77777777">
      <w:r>
        <w:continuationSeparator/>
      </w:r>
    </w:p>
  </w:endnote>
  <w:endnote w:type="continuationNotice" w:id="1">
    <w:p w:rsidR="00F2567E" w:rsidRDefault="00F2567E" w14:paraId="77E867D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82F58" w:rsidR="008377EE" w:rsidP="00B916F4" w:rsidRDefault="008377EE" w14:paraId="29978972" w14:textId="2119FC9C">
    <w:pPr>
      <w:pBdr>
        <w:top w:val="single" w:color="auto" w:sz="6" w:space="1"/>
      </w:pBdr>
      <w:tabs>
        <w:tab w:val="left" w:pos="4500"/>
        <w:tab w:val="center" w:pos="9450"/>
      </w:tabs>
      <w:rPr>
        <w:sz w:val="18"/>
        <w:szCs w:val="18"/>
      </w:rPr>
    </w:pPr>
    <w:r w:rsidRPr="00782F58">
      <w:rPr>
        <w:sz w:val="18"/>
        <w:szCs w:val="18"/>
      </w:rPr>
      <w:tab/>
    </w:r>
    <w:r w:rsidRPr="00782F58" w:rsidR="002875B3">
      <w:rPr>
        <w:sz w:val="18"/>
        <w:szCs w:val="18"/>
      </w:rPr>
      <w:fldChar w:fldCharType="begin"/>
    </w:r>
    <w:r w:rsidRPr="00782F58" w:rsidR="002875B3">
      <w:rPr>
        <w:sz w:val="18"/>
        <w:szCs w:val="18"/>
      </w:rPr>
      <w:instrText xml:space="preserve"> DATE \@ "MMMM d, yyyy" </w:instrText>
    </w:r>
    <w:r w:rsidRPr="00782F58" w:rsidR="002875B3">
      <w:rPr>
        <w:sz w:val="18"/>
        <w:szCs w:val="18"/>
      </w:rPr>
      <w:fldChar w:fldCharType="separate"/>
    </w:r>
    <w:r w:rsidR="001C5EF7">
      <w:rPr>
        <w:noProof/>
        <w:sz w:val="18"/>
        <w:szCs w:val="18"/>
      </w:rPr>
      <w:t>November , 2023</w:t>
    </w:r>
    <w:r w:rsidRPr="00782F58" w:rsidR="002875B3">
      <w:rPr>
        <w:sz w:val="18"/>
        <w:szCs w:val="18"/>
      </w:rPr>
      <w:fldChar w:fldCharType="end"/>
    </w:r>
    <w:r w:rsidRPr="00782F58">
      <w:rPr>
        <w:sz w:val="18"/>
        <w:szCs w:val="18"/>
      </w:rPr>
      <w:tab/>
    </w:r>
    <w:r w:rsidRPr="00782F58">
      <w:rPr>
        <w:sz w:val="18"/>
        <w:szCs w:val="18"/>
      </w:rPr>
      <w:t xml:space="preserve">Page </w:t>
    </w:r>
    <w:r w:rsidRPr="00782F58">
      <w:rPr>
        <w:rStyle w:val="PageNumber"/>
        <w:sz w:val="18"/>
        <w:szCs w:val="18"/>
      </w:rPr>
      <w:fldChar w:fldCharType="begin"/>
    </w:r>
    <w:r w:rsidRPr="00782F58">
      <w:rPr>
        <w:rStyle w:val="PageNumber"/>
        <w:sz w:val="18"/>
        <w:szCs w:val="18"/>
      </w:rPr>
      <w:instrText xml:space="preserve"> PAGE \* Arabic \* MERGEFORMAT </w:instrText>
    </w:r>
    <w:r w:rsidRPr="00782F58">
      <w:rPr>
        <w:rStyle w:val="PageNumber"/>
        <w:sz w:val="18"/>
        <w:szCs w:val="18"/>
      </w:rPr>
      <w:fldChar w:fldCharType="separate"/>
    </w:r>
    <w:r w:rsidRPr="00782F58" w:rsidR="00F61C3E">
      <w:rPr>
        <w:rStyle w:val="PageNumber"/>
        <w:noProof/>
        <w:sz w:val="18"/>
        <w:szCs w:val="18"/>
      </w:rPr>
      <w:t>3</w:t>
    </w:r>
    <w:r w:rsidRPr="00782F58">
      <w:rPr>
        <w:rStyle w:val="PageNumber"/>
        <w:sz w:val="18"/>
        <w:szCs w:val="18"/>
      </w:rPr>
      <w:fldChar w:fldCharType="end"/>
    </w:r>
    <w:r w:rsidRPr="00782F58">
      <w:rPr>
        <w:rStyle w:val="PageNumber"/>
        <w:sz w:val="18"/>
        <w:szCs w:val="18"/>
      </w:rPr>
      <w:t xml:space="preserve"> o f  </w:t>
    </w:r>
    <w:r w:rsidRPr="00782F58">
      <w:rPr>
        <w:rStyle w:val="PageNumber"/>
        <w:sz w:val="18"/>
        <w:szCs w:val="18"/>
      </w:rPr>
      <w:fldChar w:fldCharType="begin"/>
    </w:r>
    <w:r w:rsidRPr="00782F58">
      <w:rPr>
        <w:rStyle w:val="PageNumber"/>
        <w:sz w:val="18"/>
        <w:szCs w:val="18"/>
      </w:rPr>
      <w:instrText xml:space="preserve"> NUMPAGES  \* MERGEFORMAT </w:instrText>
    </w:r>
    <w:r w:rsidRPr="00782F58">
      <w:rPr>
        <w:rStyle w:val="PageNumber"/>
        <w:sz w:val="18"/>
        <w:szCs w:val="18"/>
      </w:rPr>
      <w:fldChar w:fldCharType="separate"/>
    </w:r>
    <w:r w:rsidRPr="00782F58" w:rsidR="00F61C3E">
      <w:rPr>
        <w:rStyle w:val="PageNumber"/>
        <w:noProof/>
        <w:sz w:val="18"/>
        <w:szCs w:val="18"/>
      </w:rPr>
      <w:t>7</w:t>
    </w:r>
    <w:r w:rsidRPr="00782F58">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567E" w:rsidRDefault="00F2567E" w14:paraId="625FA606" w14:textId="77777777">
      <w:r>
        <w:separator/>
      </w:r>
    </w:p>
  </w:footnote>
  <w:footnote w:type="continuationSeparator" w:id="0">
    <w:p w:rsidR="00F2567E" w:rsidRDefault="00F2567E" w14:paraId="318C40F3" w14:textId="77777777">
      <w:r>
        <w:continuationSeparator/>
      </w:r>
    </w:p>
  </w:footnote>
  <w:footnote w:type="continuationNotice" w:id="1">
    <w:p w:rsidR="00F2567E" w:rsidRDefault="00F2567E" w14:paraId="7E4AC61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327D12A4"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82F58" w:rsidR="008377EE" w:rsidP="00857C57" w:rsidRDefault="002875B3" w14:paraId="6C414DFC" w14:textId="77777777">
    <w:pPr>
      <w:jc w:val="center"/>
      <w:rPr>
        <w:rFonts w:cs="Arial"/>
        <w:b/>
        <w:i/>
        <w:szCs w:val="20"/>
      </w:rPr>
    </w:pPr>
    <w:r w:rsidRPr="00A748E0">
      <w:rPr>
        <w:rFonts w:cs="Arial"/>
        <w:b/>
        <w:i/>
        <w:szCs w:val="20"/>
      </w:rPr>
      <w:t>Sprint</w:t>
    </w:r>
    <w:r w:rsidRPr="00782F58">
      <w:rPr>
        <w:rFonts w:cs="Arial"/>
        <w:b/>
        <w:i/>
        <w:szCs w:val="20"/>
      </w:rPr>
      <w:t xml:space="preserve"> 1 - Endurance</w:t>
    </w:r>
    <w:r w:rsidRPr="00782F58" w:rsidR="00F2173E">
      <w:rPr>
        <w:rFonts w:cs="Arial"/>
        <w:b/>
        <w:i/>
        <w:szCs w:val="20"/>
      </w:rPr>
      <w:t xml:space="preserve"> </w:t>
    </w:r>
    <w:r w:rsidRPr="00782F58"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25259812"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56C26B4"/>
    <w:multiLevelType w:val="hybridMultilevel"/>
    <w:tmpl w:val="DC5092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420B1A"/>
    <w:multiLevelType w:val="multilevel"/>
    <w:tmpl w:val="10282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71D51"/>
    <w:multiLevelType w:val="multilevel"/>
    <w:tmpl w:val="D01EB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74627"/>
    <w:multiLevelType w:val="multilevel"/>
    <w:tmpl w:val="1BB0B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729BF"/>
    <w:multiLevelType w:val="multilevel"/>
    <w:tmpl w:val="6AC0E0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hint="default" w:ascii="Symbol" w:hAnsi="Symbol"/>
      </w:rPr>
    </w:lvl>
  </w:abstractNum>
  <w:abstractNum w:abstractNumId="8" w15:restartNumberingAfterBreak="0">
    <w:nsid w:val="2A5E252B"/>
    <w:multiLevelType w:val="hybridMultilevel"/>
    <w:tmpl w:val="3224D97E"/>
    <w:lvl w:ilvl="0" w:tplc="0409000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hint="default" w:ascii="Courier New" w:hAnsi="Courier New" w:cs="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cs="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cs="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2C056F8C"/>
    <w:multiLevelType w:val="hybridMultilevel"/>
    <w:tmpl w:val="FFFFFFFF"/>
    <w:lvl w:ilvl="0" w:tplc="B9487F56">
      <w:start w:val="1"/>
      <w:numFmt w:val="decimal"/>
      <w:lvlText w:val="%1."/>
      <w:lvlJc w:val="left"/>
      <w:pPr>
        <w:ind w:left="720" w:hanging="360"/>
      </w:pPr>
    </w:lvl>
    <w:lvl w:ilvl="1" w:tplc="9F6C6198">
      <w:start w:val="1"/>
      <w:numFmt w:val="lowerLetter"/>
      <w:lvlText w:val="%2."/>
      <w:lvlJc w:val="left"/>
      <w:pPr>
        <w:ind w:left="1440" w:hanging="360"/>
      </w:pPr>
    </w:lvl>
    <w:lvl w:ilvl="2" w:tplc="90CA0C8A">
      <w:start w:val="1"/>
      <w:numFmt w:val="lowerRoman"/>
      <w:lvlText w:val="%3."/>
      <w:lvlJc w:val="right"/>
      <w:pPr>
        <w:ind w:left="2160" w:hanging="180"/>
      </w:pPr>
    </w:lvl>
    <w:lvl w:ilvl="3" w:tplc="63623976">
      <w:start w:val="1"/>
      <w:numFmt w:val="decimal"/>
      <w:lvlText w:val="%4."/>
      <w:lvlJc w:val="left"/>
      <w:pPr>
        <w:ind w:left="2880" w:hanging="360"/>
      </w:pPr>
    </w:lvl>
    <w:lvl w:ilvl="4" w:tplc="CBB201CC">
      <w:start w:val="1"/>
      <w:numFmt w:val="lowerLetter"/>
      <w:lvlText w:val="%5."/>
      <w:lvlJc w:val="left"/>
      <w:pPr>
        <w:ind w:left="3600" w:hanging="360"/>
      </w:pPr>
    </w:lvl>
    <w:lvl w:ilvl="5" w:tplc="5492DD58">
      <w:start w:val="1"/>
      <w:numFmt w:val="lowerRoman"/>
      <w:lvlText w:val="%6."/>
      <w:lvlJc w:val="right"/>
      <w:pPr>
        <w:ind w:left="4320" w:hanging="180"/>
      </w:pPr>
    </w:lvl>
    <w:lvl w:ilvl="6" w:tplc="FCECAB9E">
      <w:start w:val="1"/>
      <w:numFmt w:val="decimal"/>
      <w:lvlText w:val="%7."/>
      <w:lvlJc w:val="left"/>
      <w:pPr>
        <w:ind w:left="5040" w:hanging="360"/>
      </w:pPr>
    </w:lvl>
    <w:lvl w:ilvl="7" w:tplc="44AE3FC2">
      <w:start w:val="1"/>
      <w:numFmt w:val="lowerLetter"/>
      <w:lvlText w:val="%8."/>
      <w:lvlJc w:val="left"/>
      <w:pPr>
        <w:ind w:left="5760" w:hanging="360"/>
      </w:pPr>
    </w:lvl>
    <w:lvl w:ilvl="8" w:tplc="755CB920">
      <w:start w:val="1"/>
      <w:numFmt w:val="lowerRoman"/>
      <w:lvlText w:val="%9."/>
      <w:lvlJc w:val="right"/>
      <w:pPr>
        <w:ind w:left="6480" w:hanging="180"/>
      </w:pPr>
    </w:lvl>
  </w:abstractNum>
  <w:abstractNum w:abstractNumId="1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11" w15:restartNumberingAfterBreak="0">
    <w:nsid w:val="420F5707"/>
    <w:multiLevelType w:val="hybridMultilevel"/>
    <w:tmpl w:val="FFFFFFFF"/>
    <w:lvl w:ilvl="0" w:tplc="33B4FD46">
      <w:start w:val="1"/>
      <w:numFmt w:val="bullet"/>
      <w:lvlText w:val=""/>
      <w:lvlJc w:val="left"/>
      <w:pPr>
        <w:ind w:left="720" w:hanging="360"/>
      </w:pPr>
      <w:rPr>
        <w:rFonts w:hint="default" w:ascii="Symbol" w:hAnsi="Symbol"/>
      </w:rPr>
    </w:lvl>
    <w:lvl w:ilvl="1" w:tplc="0A8872B8">
      <w:start w:val="1"/>
      <w:numFmt w:val="bullet"/>
      <w:lvlText w:val="o"/>
      <w:lvlJc w:val="left"/>
      <w:pPr>
        <w:ind w:left="1440" w:hanging="360"/>
      </w:pPr>
      <w:rPr>
        <w:rFonts w:hint="default" w:ascii="Courier New" w:hAnsi="Courier New"/>
      </w:rPr>
    </w:lvl>
    <w:lvl w:ilvl="2" w:tplc="5E100932">
      <w:start w:val="1"/>
      <w:numFmt w:val="bullet"/>
      <w:lvlText w:val=""/>
      <w:lvlJc w:val="left"/>
      <w:pPr>
        <w:ind w:left="2160" w:hanging="360"/>
      </w:pPr>
      <w:rPr>
        <w:rFonts w:hint="default" w:ascii="Wingdings" w:hAnsi="Wingdings"/>
      </w:rPr>
    </w:lvl>
    <w:lvl w:ilvl="3" w:tplc="28887176">
      <w:start w:val="1"/>
      <w:numFmt w:val="bullet"/>
      <w:lvlText w:val=""/>
      <w:lvlJc w:val="left"/>
      <w:pPr>
        <w:ind w:left="2880" w:hanging="360"/>
      </w:pPr>
      <w:rPr>
        <w:rFonts w:hint="default" w:ascii="Symbol" w:hAnsi="Symbol"/>
      </w:rPr>
    </w:lvl>
    <w:lvl w:ilvl="4" w:tplc="21BA66E0">
      <w:start w:val="1"/>
      <w:numFmt w:val="bullet"/>
      <w:lvlText w:val="o"/>
      <w:lvlJc w:val="left"/>
      <w:pPr>
        <w:ind w:left="3600" w:hanging="360"/>
      </w:pPr>
      <w:rPr>
        <w:rFonts w:hint="default" w:ascii="Courier New" w:hAnsi="Courier New"/>
      </w:rPr>
    </w:lvl>
    <w:lvl w:ilvl="5" w:tplc="024C9328">
      <w:start w:val="1"/>
      <w:numFmt w:val="bullet"/>
      <w:lvlText w:val=""/>
      <w:lvlJc w:val="left"/>
      <w:pPr>
        <w:ind w:left="4320" w:hanging="360"/>
      </w:pPr>
      <w:rPr>
        <w:rFonts w:hint="default" w:ascii="Wingdings" w:hAnsi="Wingdings"/>
      </w:rPr>
    </w:lvl>
    <w:lvl w:ilvl="6" w:tplc="D71E2D58">
      <w:start w:val="1"/>
      <w:numFmt w:val="bullet"/>
      <w:lvlText w:val=""/>
      <w:lvlJc w:val="left"/>
      <w:pPr>
        <w:ind w:left="5040" w:hanging="360"/>
      </w:pPr>
      <w:rPr>
        <w:rFonts w:hint="default" w:ascii="Symbol" w:hAnsi="Symbol"/>
      </w:rPr>
    </w:lvl>
    <w:lvl w:ilvl="7" w:tplc="CEC0408E">
      <w:start w:val="1"/>
      <w:numFmt w:val="bullet"/>
      <w:lvlText w:val="o"/>
      <w:lvlJc w:val="left"/>
      <w:pPr>
        <w:ind w:left="5760" w:hanging="360"/>
      </w:pPr>
      <w:rPr>
        <w:rFonts w:hint="default" w:ascii="Courier New" w:hAnsi="Courier New"/>
      </w:rPr>
    </w:lvl>
    <w:lvl w:ilvl="8" w:tplc="E7DED3DA">
      <w:start w:val="1"/>
      <w:numFmt w:val="bullet"/>
      <w:lvlText w:val=""/>
      <w:lvlJc w:val="left"/>
      <w:pPr>
        <w:ind w:left="6480" w:hanging="360"/>
      </w:pPr>
      <w:rPr>
        <w:rFonts w:hint="default" w:ascii="Wingdings" w:hAnsi="Wingdings"/>
      </w:rPr>
    </w:lvl>
  </w:abstractNum>
  <w:abstractNum w:abstractNumId="12" w15:restartNumberingAfterBreak="0">
    <w:nsid w:val="43876347"/>
    <w:multiLevelType w:val="hybridMultilevel"/>
    <w:tmpl w:val="9B92DEFC"/>
    <w:lvl w:ilvl="0" w:tplc="5756F138">
      <w:start w:val="1"/>
      <w:numFmt w:val="bullet"/>
      <w:pStyle w:val="TableCellBullet"/>
      <w:lvlText w:val=""/>
      <w:lvlJc w:val="left"/>
      <w:pPr>
        <w:tabs>
          <w:tab w:val="num" w:pos="360"/>
        </w:tabs>
        <w:ind w:left="360" w:hanging="360"/>
      </w:pPr>
      <w:rPr>
        <w:rFonts w:hint="default" w:ascii="Symbol" w:hAnsi="Symbol"/>
        <w:sz w:val="18"/>
      </w:rPr>
    </w:lvl>
    <w:lvl w:ilvl="1" w:tplc="799A904C">
      <w:start w:val="1"/>
      <w:numFmt w:val="bullet"/>
      <w:lvlText w:val="o"/>
      <w:lvlJc w:val="left"/>
      <w:pPr>
        <w:tabs>
          <w:tab w:val="num" w:pos="720"/>
        </w:tabs>
        <w:ind w:left="720" w:hanging="360"/>
      </w:pPr>
      <w:rPr>
        <w:rFonts w:hint="default" w:ascii="Courier New" w:hAnsi="Courier New" w:cs="Times New Roman"/>
      </w:rPr>
    </w:lvl>
    <w:lvl w:ilvl="2" w:tplc="3D96F656">
      <w:start w:val="1"/>
      <w:numFmt w:val="decimal"/>
      <w:lvlText w:val="%3."/>
      <w:lvlJc w:val="left"/>
      <w:pPr>
        <w:tabs>
          <w:tab w:val="num" w:pos="2160"/>
        </w:tabs>
        <w:ind w:left="2160" w:hanging="360"/>
      </w:pPr>
    </w:lvl>
    <w:lvl w:ilvl="3" w:tplc="DB7E00E0">
      <w:start w:val="1"/>
      <w:numFmt w:val="decimal"/>
      <w:lvlText w:val="%4."/>
      <w:lvlJc w:val="left"/>
      <w:pPr>
        <w:tabs>
          <w:tab w:val="num" w:pos="2880"/>
        </w:tabs>
        <w:ind w:left="2880" w:hanging="360"/>
      </w:pPr>
    </w:lvl>
    <w:lvl w:ilvl="4" w:tplc="E8665968">
      <w:start w:val="1"/>
      <w:numFmt w:val="decimal"/>
      <w:lvlText w:val="%5."/>
      <w:lvlJc w:val="left"/>
      <w:pPr>
        <w:tabs>
          <w:tab w:val="num" w:pos="3600"/>
        </w:tabs>
        <w:ind w:left="3600" w:hanging="360"/>
      </w:pPr>
    </w:lvl>
    <w:lvl w:ilvl="5" w:tplc="6BF4EF86">
      <w:start w:val="1"/>
      <w:numFmt w:val="decimal"/>
      <w:lvlText w:val="%6."/>
      <w:lvlJc w:val="left"/>
      <w:pPr>
        <w:tabs>
          <w:tab w:val="num" w:pos="4320"/>
        </w:tabs>
        <w:ind w:left="4320" w:hanging="360"/>
      </w:pPr>
    </w:lvl>
    <w:lvl w:ilvl="6" w:tplc="866C6680">
      <w:start w:val="1"/>
      <w:numFmt w:val="decimal"/>
      <w:lvlText w:val="%7."/>
      <w:lvlJc w:val="left"/>
      <w:pPr>
        <w:tabs>
          <w:tab w:val="num" w:pos="5040"/>
        </w:tabs>
        <w:ind w:left="5040" w:hanging="360"/>
      </w:pPr>
    </w:lvl>
    <w:lvl w:ilvl="7" w:tplc="C0285FE2">
      <w:start w:val="1"/>
      <w:numFmt w:val="decimal"/>
      <w:lvlText w:val="%8."/>
      <w:lvlJc w:val="left"/>
      <w:pPr>
        <w:tabs>
          <w:tab w:val="num" w:pos="5760"/>
        </w:tabs>
        <w:ind w:left="5760" w:hanging="360"/>
      </w:pPr>
    </w:lvl>
    <w:lvl w:ilvl="8" w:tplc="C6BCC998">
      <w:start w:val="1"/>
      <w:numFmt w:val="decimal"/>
      <w:lvlText w:val="%9."/>
      <w:lvlJc w:val="left"/>
      <w:pPr>
        <w:tabs>
          <w:tab w:val="num" w:pos="6480"/>
        </w:tabs>
        <w:ind w:left="6480" w:hanging="360"/>
      </w:pPr>
    </w:lvl>
  </w:abstractNum>
  <w:abstractNum w:abstractNumId="13" w15:restartNumberingAfterBreak="0">
    <w:nsid w:val="44C573F4"/>
    <w:multiLevelType w:val="multilevel"/>
    <w:tmpl w:val="2B8C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9633E"/>
    <w:multiLevelType w:val="multilevel"/>
    <w:tmpl w:val="3E3AA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70D6ECA"/>
    <w:multiLevelType w:val="hybridMultilevel"/>
    <w:tmpl w:val="FFFFFFFF"/>
    <w:lvl w:ilvl="0" w:tplc="90C45898">
      <w:start w:val="1"/>
      <w:numFmt w:val="decimal"/>
      <w:lvlText w:val="%1."/>
      <w:lvlJc w:val="left"/>
      <w:pPr>
        <w:ind w:left="720" w:hanging="360"/>
      </w:pPr>
    </w:lvl>
    <w:lvl w:ilvl="1" w:tplc="2BACAEF0">
      <w:start w:val="1"/>
      <w:numFmt w:val="lowerLetter"/>
      <w:lvlText w:val="%2."/>
      <w:lvlJc w:val="left"/>
      <w:pPr>
        <w:ind w:left="1440" w:hanging="360"/>
      </w:pPr>
    </w:lvl>
    <w:lvl w:ilvl="2" w:tplc="AA7CCE08">
      <w:start w:val="1"/>
      <w:numFmt w:val="lowerRoman"/>
      <w:lvlText w:val="%3."/>
      <w:lvlJc w:val="right"/>
      <w:pPr>
        <w:ind w:left="2160" w:hanging="180"/>
      </w:pPr>
    </w:lvl>
    <w:lvl w:ilvl="3" w:tplc="AB0221BA">
      <w:start w:val="1"/>
      <w:numFmt w:val="decimal"/>
      <w:lvlText w:val="%4."/>
      <w:lvlJc w:val="left"/>
      <w:pPr>
        <w:ind w:left="2880" w:hanging="360"/>
      </w:pPr>
    </w:lvl>
    <w:lvl w:ilvl="4" w:tplc="3EE431A2">
      <w:start w:val="1"/>
      <w:numFmt w:val="lowerLetter"/>
      <w:lvlText w:val="%5."/>
      <w:lvlJc w:val="left"/>
      <w:pPr>
        <w:ind w:left="3600" w:hanging="360"/>
      </w:pPr>
    </w:lvl>
    <w:lvl w:ilvl="5" w:tplc="740EC58A">
      <w:start w:val="1"/>
      <w:numFmt w:val="lowerRoman"/>
      <w:lvlText w:val="%6."/>
      <w:lvlJc w:val="right"/>
      <w:pPr>
        <w:ind w:left="4320" w:hanging="180"/>
      </w:pPr>
    </w:lvl>
    <w:lvl w:ilvl="6" w:tplc="B816CE7E">
      <w:start w:val="1"/>
      <w:numFmt w:val="decimal"/>
      <w:lvlText w:val="%7."/>
      <w:lvlJc w:val="left"/>
      <w:pPr>
        <w:ind w:left="5040" w:hanging="360"/>
      </w:pPr>
    </w:lvl>
    <w:lvl w:ilvl="7" w:tplc="331C084C">
      <w:start w:val="1"/>
      <w:numFmt w:val="lowerLetter"/>
      <w:lvlText w:val="%8."/>
      <w:lvlJc w:val="left"/>
      <w:pPr>
        <w:ind w:left="5760" w:hanging="360"/>
      </w:pPr>
    </w:lvl>
    <w:lvl w:ilvl="8" w:tplc="9724E104">
      <w:start w:val="1"/>
      <w:numFmt w:val="lowerRoman"/>
      <w:lvlText w:val="%9."/>
      <w:lvlJc w:val="right"/>
      <w:pPr>
        <w:ind w:left="6480" w:hanging="180"/>
      </w:pPr>
    </w:lvl>
  </w:abstractNum>
  <w:abstractNum w:abstractNumId="17" w15:restartNumberingAfterBreak="0">
    <w:nsid w:val="4D805C71"/>
    <w:multiLevelType w:val="multilevel"/>
    <w:tmpl w:val="3C2E1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B4B4F"/>
    <w:multiLevelType w:val="multilevel"/>
    <w:tmpl w:val="CFFE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585E979A"/>
    <w:multiLevelType w:val="hybridMultilevel"/>
    <w:tmpl w:val="FFFFFFFF"/>
    <w:lvl w:ilvl="0" w:tplc="1160E82C">
      <w:start w:val="1"/>
      <w:numFmt w:val="bullet"/>
      <w:lvlText w:val=""/>
      <w:lvlJc w:val="left"/>
      <w:pPr>
        <w:ind w:left="720" w:hanging="360"/>
      </w:pPr>
      <w:rPr>
        <w:rFonts w:hint="default" w:ascii="Symbol" w:hAnsi="Symbol"/>
      </w:rPr>
    </w:lvl>
    <w:lvl w:ilvl="1" w:tplc="9D0A3360">
      <w:start w:val="1"/>
      <w:numFmt w:val="bullet"/>
      <w:lvlText w:val="o"/>
      <w:lvlJc w:val="left"/>
      <w:pPr>
        <w:ind w:left="1440" w:hanging="360"/>
      </w:pPr>
      <w:rPr>
        <w:rFonts w:hint="default" w:ascii="Courier New" w:hAnsi="Courier New"/>
      </w:rPr>
    </w:lvl>
    <w:lvl w:ilvl="2" w:tplc="64B8797C">
      <w:start w:val="1"/>
      <w:numFmt w:val="bullet"/>
      <w:lvlText w:val=""/>
      <w:lvlJc w:val="left"/>
      <w:pPr>
        <w:ind w:left="2160" w:hanging="360"/>
      </w:pPr>
      <w:rPr>
        <w:rFonts w:hint="default" w:ascii="Wingdings" w:hAnsi="Wingdings"/>
      </w:rPr>
    </w:lvl>
    <w:lvl w:ilvl="3" w:tplc="29808926">
      <w:start w:val="1"/>
      <w:numFmt w:val="bullet"/>
      <w:lvlText w:val=""/>
      <w:lvlJc w:val="left"/>
      <w:pPr>
        <w:ind w:left="2880" w:hanging="360"/>
      </w:pPr>
      <w:rPr>
        <w:rFonts w:hint="default" w:ascii="Symbol" w:hAnsi="Symbol"/>
      </w:rPr>
    </w:lvl>
    <w:lvl w:ilvl="4" w:tplc="E750A87A">
      <w:start w:val="1"/>
      <w:numFmt w:val="bullet"/>
      <w:lvlText w:val="o"/>
      <w:lvlJc w:val="left"/>
      <w:pPr>
        <w:ind w:left="3600" w:hanging="360"/>
      </w:pPr>
      <w:rPr>
        <w:rFonts w:hint="default" w:ascii="Courier New" w:hAnsi="Courier New"/>
      </w:rPr>
    </w:lvl>
    <w:lvl w:ilvl="5" w:tplc="ECDC7328">
      <w:start w:val="1"/>
      <w:numFmt w:val="bullet"/>
      <w:lvlText w:val=""/>
      <w:lvlJc w:val="left"/>
      <w:pPr>
        <w:ind w:left="4320" w:hanging="360"/>
      </w:pPr>
      <w:rPr>
        <w:rFonts w:hint="default" w:ascii="Wingdings" w:hAnsi="Wingdings"/>
      </w:rPr>
    </w:lvl>
    <w:lvl w:ilvl="6" w:tplc="5DA02A30">
      <w:start w:val="1"/>
      <w:numFmt w:val="bullet"/>
      <w:lvlText w:val=""/>
      <w:lvlJc w:val="left"/>
      <w:pPr>
        <w:ind w:left="5040" w:hanging="360"/>
      </w:pPr>
      <w:rPr>
        <w:rFonts w:hint="default" w:ascii="Symbol" w:hAnsi="Symbol"/>
      </w:rPr>
    </w:lvl>
    <w:lvl w:ilvl="7" w:tplc="EAE86BFA">
      <w:start w:val="1"/>
      <w:numFmt w:val="bullet"/>
      <w:lvlText w:val="o"/>
      <w:lvlJc w:val="left"/>
      <w:pPr>
        <w:ind w:left="5760" w:hanging="360"/>
      </w:pPr>
      <w:rPr>
        <w:rFonts w:hint="default" w:ascii="Courier New" w:hAnsi="Courier New"/>
      </w:rPr>
    </w:lvl>
    <w:lvl w:ilvl="8" w:tplc="D4C41E2E">
      <w:start w:val="1"/>
      <w:numFmt w:val="bullet"/>
      <w:lvlText w:val=""/>
      <w:lvlJc w:val="left"/>
      <w:pPr>
        <w:ind w:left="6480" w:hanging="360"/>
      </w:pPr>
      <w:rPr>
        <w:rFonts w:hint="default" w:ascii="Wingdings" w:hAnsi="Wingdings"/>
      </w:rPr>
    </w:lvl>
  </w:abstractNum>
  <w:abstractNum w:abstractNumId="21" w15:restartNumberingAfterBreak="0">
    <w:nsid w:val="588C40C1"/>
    <w:multiLevelType w:val="multilevel"/>
    <w:tmpl w:val="BE2AE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6382355D"/>
    <w:multiLevelType w:val="multilevel"/>
    <w:tmpl w:val="F2AE8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05A69"/>
    <w:multiLevelType w:val="hybridMultilevel"/>
    <w:tmpl w:val="FFFFFFFF"/>
    <w:lvl w:ilvl="0" w:tplc="1D3CF260">
      <w:start w:val="1"/>
      <w:numFmt w:val="decimal"/>
      <w:lvlText w:val="%1."/>
      <w:lvlJc w:val="left"/>
      <w:pPr>
        <w:ind w:left="720" w:hanging="360"/>
      </w:pPr>
    </w:lvl>
    <w:lvl w:ilvl="1" w:tplc="E1786F22">
      <w:start w:val="1"/>
      <w:numFmt w:val="lowerLetter"/>
      <w:lvlText w:val="%2."/>
      <w:lvlJc w:val="left"/>
      <w:pPr>
        <w:ind w:left="1440" w:hanging="360"/>
      </w:pPr>
    </w:lvl>
    <w:lvl w:ilvl="2" w:tplc="CC72DD1C">
      <w:start w:val="1"/>
      <w:numFmt w:val="lowerRoman"/>
      <w:lvlText w:val="%3."/>
      <w:lvlJc w:val="right"/>
      <w:pPr>
        <w:ind w:left="2160" w:hanging="180"/>
      </w:pPr>
    </w:lvl>
    <w:lvl w:ilvl="3" w:tplc="295AC636">
      <w:start w:val="1"/>
      <w:numFmt w:val="decimal"/>
      <w:lvlText w:val="%4."/>
      <w:lvlJc w:val="left"/>
      <w:pPr>
        <w:ind w:left="2880" w:hanging="360"/>
      </w:pPr>
    </w:lvl>
    <w:lvl w:ilvl="4" w:tplc="B066B05A">
      <w:start w:val="1"/>
      <w:numFmt w:val="lowerLetter"/>
      <w:lvlText w:val="%5."/>
      <w:lvlJc w:val="left"/>
      <w:pPr>
        <w:ind w:left="3600" w:hanging="360"/>
      </w:pPr>
    </w:lvl>
    <w:lvl w:ilvl="5" w:tplc="F1E69310">
      <w:start w:val="1"/>
      <w:numFmt w:val="lowerRoman"/>
      <w:lvlText w:val="%6."/>
      <w:lvlJc w:val="right"/>
      <w:pPr>
        <w:ind w:left="4320" w:hanging="180"/>
      </w:pPr>
    </w:lvl>
    <w:lvl w:ilvl="6" w:tplc="6660CE4E">
      <w:start w:val="1"/>
      <w:numFmt w:val="decimal"/>
      <w:lvlText w:val="%7."/>
      <w:lvlJc w:val="left"/>
      <w:pPr>
        <w:ind w:left="5040" w:hanging="360"/>
      </w:pPr>
    </w:lvl>
    <w:lvl w:ilvl="7" w:tplc="0F6C0EDA">
      <w:start w:val="1"/>
      <w:numFmt w:val="lowerLetter"/>
      <w:lvlText w:val="%8."/>
      <w:lvlJc w:val="left"/>
      <w:pPr>
        <w:ind w:left="5760" w:hanging="360"/>
      </w:pPr>
    </w:lvl>
    <w:lvl w:ilvl="8" w:tplc="266A2E26">
      <w:start w:val="1"/>
      <w:numFmt w:val="lowerRoman"/>
      <w:lvlText w:val="%9."/>
      <w:lvlJc w:val="right"/>
      <w:pPr>
        <w:ind w:left="6480" w:hanging="180"/>
      </w:pPr>
    </w:lvl>
  </w:abstractNum>
  <w:abstractNum w:abstractNumId="26"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hint="default" w:ascii="Symbol" w:hAnsi="Symbol"/>
      </w:rPr>
    </w:lvl>
  </w:abstractNum>
  <w:abstractNum w:abstractNumId="27" w15:restartNumberingAfterBreak="0">
    <w:nsid w:val="76AD2EDE"/>
    <w:multiLevelType w:val="multilevel"/>
    <w:tmpl w:val="65947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95265E"/>
    <w:multiLevelType w:val="multilevel"/>
    <w:tmpl w:val="5CAC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07528">
    <w:abstractNumId w:val="22"/>
  </w:num>
  <w:num w:numId="2" w16cid:durableId="904726571">
    <w:abstractNumId w:val="26"/>
  </w:num>
  <w:num w:numId="3" w16cid:durableId="63528681">
    <w:abstractNumId w:val="7"/>
  </w:num>
  <w:num w:numId="4" w16cid:durableId="891119196">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2912818">
    <w:abstractNumId w:val="23"/>
  </w:num>
  <w:num w:numId="6" w16cid:durableId="1567493372">
    <w:abstractNumId w:val="19"/>
  </w:num>
  <w:num w:numId="7" w16cid:durableId="1116408988">
    <w:abstractNumId w:val="10"/>
  </w:num>
  <w:num w:numId="8" w16cid:durableId="1584877096">
    <w:abstractNumId w:val="6"/>
  </w:num>
  <w:num w:numId="9" w16cid:durableId="1809319181">
    <w:abstractNumId w:val="0"/>
  </w:num>
  <w:num w:numId="10" w16cid:durableId="1561404288">
    <w:abstractNumId w:val="15"/>
  </w:num>
  <w:num w:numId="11" w16cid:durableId="1365596046">
    <w:abstractNumId w:val="13"/>
  </w:num>
  <w:num w:numId="12" w16cid:durableId="524634005">
    <w:abstractNumId w:val="28"/>
  </w:num>
  <w:num w:numId="13" w16cid:durableId="1354041089">
    <w:abstractNumId w:val="18"/>
  </w:num>
  <w:num w:numId="14" w16cid:durableId="1541017797">
    <w:abstractNumId w:val="27"/>
  </w:num>
  <w:num w:numId="15" w16cid:durableId="578370492">
    <w:abstractNumId w:val="24"/>
  </w:num>
  <w:num w:numId="16" w16cid:durableId="2086686537">
    <w:abstractNumId w:val="4"/>
  </w:num>
  <w:num w:numId="17" w16cid:durableId="1980764238">
    <w:abstractNumId w:val="21"/>
  </w:num>
  <w:num w:numId="18" w16cid:durableId="1477721696">
    <w:abstractNumId w:val="14"/>
  </w:num>
  <w:num w:numId="19" w16cid:durableId="442773570">
    <w:abstractNumId w:val="8"/>
  </w:num>
  <w:num w:numId="20" w16cid:durableId="869219916">
    <w:abstractNumId w:val="17"/>
  </w:num>
  <w:num w:numId="21" w16cid:durableId="1095203631">
    <w:abstractNumId w:val="3"/>
  </w:num>
  <w:num w:numId="22" w16cid:durableId="1431924933">
    <w:abstractNumId w:val="2"/>
  </w:num>
  <w:num w:numId="23" w16cid:durableId="132649000">
    <w:abstractNumId w:val="1"/>
  </w:num>
  <w:num w:numId="24" w16cid:durableId="49810118">
    <w:abstractNumId w:val="5"/>
  </w:num>
  <w:num w:numId="25" w16cid:durableId="1256675151">
    <w:abstractNumId w:val="11"/>
  </w:num>
  <w:num w:numId="26" w16cid:durableId="170876094">
    <w:abstractNumId w:val="16"/>
  </w:num>
  <w:num w:numId="27" w16cid:durableId="1088693168">
    <w:abstractNumId w:val="9"/>
  </w:num>
  <w:num w:numId="28" w16cid:durableId="1022129419">
    <w:abstractNumId w:val="25"/>
  </w:num>
  <w:num w:numId="29" w16cid:durableId="139424739">
    <w:abstractNumId w:val="20"/>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2D1C"/>
    <w:rsid w:val="00074820"/>
    <w:rsid w:val="00093664"/>
    <w:rsid w:val="00093EF4"/>
    <w:rsid w:val="0009521E"/>
    <w:rsid w:val="000C56A9"/>
    <w:rsid w:val="000D20E7"/>
    <w:rsid w:val="000E153D"/>
    <w:rsid w:val="000E29EF"/>
    <w:rsid w:val="000E2BAA"/>
    <w:rsid w:val="000F439C"/>
    <w:rsid w:val="000F48A1"/>
    <w:rsid w:val="000F4BF1"/>
    <w:rsid w:val="000F73AB"/>
    <w:rsid w:val="000F7479"/>
    <w:rsid w:val="001208EE"/>
    <w:rsid w:val="00120AA1"/>
    <w:rsid w:val="001215CF"/>
    <w:rsid w:val="001243E8"/>
    <w:rsid w:val="00132119"/>
    <w:rsid w:val="00136963"/>
    <w:rsid w:val="00142AF0"/>
    <w:rsid w:val="0014355B"/>
    <w:rsid w:val="00147AFD"/>
    <w:rsid w:val="00152452"/>
    <w:rsid w:val="00157B2A"/>
    <w:rsid w:val="00161394"/>
    <w:rsid w:val="0016438C"/>
    <w:rsid w:val="00165CA5"/>
    <w:rsid w:val="00167EF7"/>
    <w:rsid w:val="00170091"/>
    <w:rsid w:val="0017698D"/>
    <w:rsid w:val="00183AF7"/>
    <w:rsid w:val="001854CF"/>
    <w:rsid w:val="001931B7"/>
    <w:rsid w:val="00193D94"/>
    <w:rsid w:val="001952E0"/>
    <w:rsid w:val="001A013B"/>
    <w:rsid w:val="001B272C"/>
    <w:rsid w:val="001B3E57"/>
    <w:rsid w:val="001B4848"/>
    <w:rsid w:val="001C5EF7"/>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0D5F"/>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E4F3A"/>
    <w:rsid w:val="002F5A88"/>
    <w:rsid w:val="00303EE9"/>
    <w:rsid w:val="00312EE2"/>
    <w:rsid w:val="00330298"/>
    <w:rsid w:val="00332BB0"/>
    <w:rsid w:val="00334C1E"/>
    <w:rsid w:val="00337F75"/>
    <w:rsid w:val="003424CC"/>
    <w:rsid w:val="00342A23"/>
    <w:rsid w:val="00344136"/>
    <w:rsid w:val="003451C2"/>
    <w:rsid w:val="003459BA"/>
    <w:rsid w:val="00347BD7"/>
    <w:rsid w:val="00350B88"/>
    <w:rsid w:val="00361CF1"/>
    <w:rsid w:val="003644B6"/>
    <w:rsid w:val="0036710E"/>
    <w:rsid w:val="00370453"/>
    <w:rsid w:val="00376601"/>
    <w:rsid w:val="00377472"/>
    <w:rsid w:val="003856AC"/>
    <w:rsid w:val="003933E8"/>
    <w:rsid w:val="003A704D"/>
    <w:rsid w:val="003B0E86"/>
    <w:rsid w:val="003B128A"/>
    <w:rsid w:val="003B4B5E"/>
    <w:rsid w:val="003D58B0"/>
    <w:rsid w:val="003D7FA2"/>
    <w:rsid w:val="003F152A"/>
    <w:rsid w:val="003F7F09"/>
    <w:rsid w:val="004113E8"/>
    <w:rsid w:val="00411D12"/>
    <w:rsid w:val="00420D78"/>
    <w:rsid w:val="00421A6C"/>
    <w:rsid w:val="004220F4"/>
    <w:rsid w:val="00432B5D"/>
    <w:rsid w:val="004443EE"/>
    <w:rsid w:val="00451671"/>
    <w:rsid w:val="00456A3C"/>
    <w:rsid w:val="0047788B"/>
    <w:rsid w:val="00482D88"/>
    <w:rsid w:val="0049616A"/>
    <w:rsid w:val="004A087B"/>
    <w:rsid w:val="004B6A5C"/>
    <w:rsid w:val="004E28E5"/>
    <w:rsid w:val="004F5318"/>
    <w:rsid w:val="004F7278"/>
    <w:rsid w:val="004F76F2"/>
    <w:rsid w:val="005063A1"/>
    <w:rsid w:val="00511FF6"/>
    <w:rsid w:val="00516665"/>
    <w:rsid w:val="00525B2E"/>
    <w:rsid w:val="00532573"/>
    <w:rsid w:val="005325FD"/>
    <w:rsid w:val="00532D6B"/>
    <w:rsid w:val="005365AB"/>
    <w:rsid w:val="00544645"/>
    <w:rsid w:val="005479E0"/>
    <w:rsid w:val="00565EDA"/>
    <w:rsid w:val="00570B2D"/>
    <w:rsid w:val="005724A5"/>
    <w:rsid w:val="00582516"/>
    <w:rsid w:val="00583AB7"/>
    <w:rsid w:val="00593A5F"/>
    <w:rsid w:val="005961A4"/>
    <w:rsid w:val="005B01CE"/>
    <w:rsid w:val="005B5D5B"/>
    <w:rsid w:val="005B6293"/>
    <w:rsid w:val="005C4560"/>
    <w:rsid w:val="005C4B4A"/>
    <w:rsid w:val="005C7D02"/>
    <w:rsid w:val="005D0C9A"/>
    <w:rsid w:val="005D4254"/>
    <w:rsid w:val="005E4CE3"/>
    <w:rsid w:val="00600123"/>
    <w:rsid w:val="006258EA"/>
    <w:rsid w:val="00626D88"/>
    <w:rsid w:val="00632517"/>
    <w:rsid w:val="006345E1"/>
    <w:rsid w:val="00636405"/>
    <w:rsid w:val="00667BD9"/>
    <w:rsid w:val="00671603"/>
    <w:rsid w:val="006756BA"/>
    <w:rsid w:val="0068565E"/>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0D20"/>
    <w:rsid w:val="00716ABC"/>
    <w:rsid w:val="007177DE"/>
    <w:rsid w:val="007306E2"/>
    <w:rsid w:val="00735265"/>
    <w:rsid w:val="00740F7B"/>
    <w:rsid w:val="0074595E"/>
    <w:rsid w:val="007505AB"/>
    <w:rsid w:val="007546DF"/>
    <w:rsid w:val="007612BB"/>
    <w:rsid w:val="007739BA"/>
    <w:rsid w:val="0077412A"/>
    <w:rsid w:val="00776D86"/>
    <w:rsid w:val="0077758F"/>
    <w:rsid w:val="00780332"/>
    <w:rsid w:val="0078235F"/>
    <w:rsid w:val="00782F58"/>
    <w:rsid w:val="00791491"/>
    <w:rsid w:val="0079465D"/>
    <w:rsid w:val="00795E94"/>
    <w:rsid w:val="007A4E83"/>
    <w:rsid w:val="007B631D"/>
    <w:rsid w:val="007B6B9C"/>
    <w:rsid w:val="007C0A15"/>
    <w:rsid w:val="007C4532"/>
    <w:rsid w:val="007D36B8"/>
    <w:rsid w:val="007D3C54"/>
    <w:rsid w:val="007D7362"/>
    <w:rsid w:val="007E25FB"/>
    <w:rsid w:val="007F5BE8"/>
    <w:rsid w:val="008069B5"/>
    <w:rsid w:val="00810FC6"/>
    <w:rsid w:val="0082158F"/>
    <w:rsid w:val="00822DC4"/>
    <w:rsid w:val="00825AF8"/>
    <w:rsid w:val="00834B31"/>
    <w:rsid w:val="008377EE"/>
    <w:rsid w:val="00845468"/>
    <w:rsid w:val="0085048C"/>
    <w:rsid w:val="00851718"/>
    <w:rsid w:val="008537B5"/>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0808"/>
    <w:rsid w:val="009541D0"/>
    <w:rsid w:val="009733EF"/>
    <w:rsid w:val="009734EF"/>
    <w:rsid w:val="009766E7"/>
    <w:rsid w:val="00980CE7"/>
    <w:rsid w:val="00985024"/>
    <w:rsid w:val="0098785F"/>
    <w:rsid w:val="00993D52"/>
    <w:rsid w:val="009B06B0"/>
    <w:rsid w:val="009B0ADE"/>
    <w:rsid w:val="009B5132"/>
    <w:rsid w:val="009C399F"/>
    <w:rsid w:val="009C60E8"/>
    <w:rsid w:val="009D1067"/>
    <w:rsid w:val="009D12B8"/>
    <w:rsid w:val="009D37F1"/>
    <w:rsid w:val="009D4648"/>
    <w:rsid w:val="009D4AA7"/>
    <w:rsid w:val="00A000F1"/>
    <w:rsid w:val="00A04A19"/>
    <w:rsid w:val="00A0683D"/>
    <w:rsid w:val="00A0745D"/>
    <w:rsid w:val="00A2530D"/>
    <w:rsid w:val="00A346DE"/>
    <w:rsid w:val="00A43B8F"/>
    <w:rsid w:val="00A60A45"/>
    <w:rsid w:val="00A61419"/>
    <w:rsid w:val="00A61BD6"/>
    <w:rsid w:val="00A63AD8"/>
    <w:rsid w:val="00A74001"/>
    <w:rsid w:val="00A748E0"/>
    <w:rsid w:val="00A90666"/>
    <w:rsid w:val="00A961A2"/>
    <w:rsid w:val="00A9645E"/>
    <w:rsid w:val="00AA2552"/>
    <w:rsid w:val="00AA3988"/>
    <w:rsid w:val="00AA5ECD"/>
    <w:rsid w:val="00AA6E2F"/>
    <w:rsid w:val="00AB2167"/>
    <w:rsid w:val="00AB23ED"/>
    <w:rsid w:val="00AC0359"/>
    <w:rsid w:val="00AC2FBC"/>
    <w:rsid w:val="00AD1031"/>
    <w:rsid w:val="00AD16BD"/>
    <w:rsid w:val="00AD64C1"/>
    <w:rsid w:val="00AD757D"/>
    <w:rsid w:val="00AD7C6B"/>
    <w:rsid w:val="00AE7677"/>
    <w:rsid w:val="00AF738E"/>
    <w:rsid w:val="00B02954"/>
    <w:rsid w:val="00B03174"/>
    <w:rsid w:val="00B034DB"/>
    <w:rsid w:val="00B10C35"/>
    <w:rsid w:val="00B119FF"/>
    <w:rsid w:val="00B12769"/>
    <w:rsid w:val="00B135CC"/>
    <w:rsid w:val="00B22E02"/>
    <w:rsid w:val="00B25AD8"/>
    <w:rsid w:val="00B3138E"/>
    <w:rsid w:val="00B34707"/>
    <w:rsid w:val="00B356F4"/>
    <w:rsid w:val="00B364C8"/>
    <w:rsid w:val="00B5121E"/>
    <w:rsid w:val="00B52AF6"/>
    <w:rsid w:val="00B56425"/>
    <w:rsid w:val="00B62D03"/>
    <w:rsid w:val="00B64324"/>
    <w:rsid w:val="00B67FD3"/>
    <w:rsid w:val="00B80C80"/>
    <w:rsid w:val="00B84230"/>
    <w:rsid w:val="00B90955"/>
    <w:rsid w:val="00B916F4"/>
    <w:rsid w:val="00BA48DD"/>
    <w:rsid w:val="00BA5AE1"/>
    <w:rsid w:val="00BA7B0D"/>
    <w:rsid w:val="00BB2C91"/>
    <w:rsid w:val="00BB7E0B"/>
    <w:rsid w:val="00BC3A83"/>
    <w:rsid w:val="00BD0A80"/>
    <w:rsid w:val="00BD1E0D"/>
    <w:rsid w:val="00BE0147"/>
    <w:rsid w:val="00BE15FC"/>
    <w:rsid w:val="00BE2A80"/>
    <w:rsid w:val="00BE5C07"/>
    <w:rsid w:val="00BE692B"/>
    <w:rsid w:val="00BF63B8"/>
    <w:rsid w:val="00BF7998"/>
    <w:rsid w:val="00C01857"/>
    <w:rsid w:val="00C06F9D"/>
    <w:rsid w:val="00C148E9"/>
    <w:rsid w:val="00C14DB2"/>
    <w:rsid w:val="00C16623"/>
    <w:rsid w:val="00C166E6"/>
    <w:rsid w:val="00C1695E"/>
    <w:rsid w:val="00C27B25"/>
    <w:rsid w:val="00C27F31"/>
    <w:rsid w:val="00C33407"/>
    <w:rsid w:val="00C36EF6"/>
    <w:rsid w:val="00C37542"/>
    <w:rsid w:val="00C37D97"/>
    <w:rsid w:val="00C512F8"/>
    <w:rsid w:val="00C57A8A"/>
    <w:rsid w:val="00C71587"/>
    <w:rsid w:val="00C7437C"/>
    <w:rsid w:val="00C76CBE"/>
    <w:rsid w:val="00C80709"/>
    <w:rsid w:val="00C901D9"/>
    <w:rsid w:val="00C933AD"/>
    <w:rsid w:val="00C943BA"/>
    <w:rsid w:val="00C94917"/>
    <w:rsid w:val="00CA0583"/>
    <w:rsid w:val="00CA7E6C"/>
    <w:rsid w:val="00CB3FA3"/>
    <w:rsid w:val="00CC0B84"/>
    <w:rsid w:val="00CC166F"/>
    <w:rsid w:val="00CC2E39"/>
    <w:rsid w:val="00CC3AC4"/>
    <w:rsid w:val="00CD565B"/>
    <w:rsid w:val="00CE39A4"/>
    <w:rsid w:val="00CE73D3"/>
    <w:rsid w:val="00CF0B36"/>
    <w:rsid w:val="00D02EBB"/>
    <w:rsid w:val="00D22C66"/>
    <w:rsid w:val="00D22DE4"/>
    <w:rsid w:val="00D444C8"/>
    <w:rsid w:val="00D4630B"/>
    <w:rsid w:val="00D472DD"/>
    <w:rsid w:val="00D602C4"/>
    <w:rsid w:val="00D62129"/>
    <w:rsid w:val="00D67920"/>
    <w:rsid w:val="00D70683"/>
    <w:rsid w:val="00D72B44"/>
    <w:rsid w:val="00D73420"/>
    <w:rsid w:val="00D77421"/>
    <w:rsid w:val="00D80BA8"/>
    <w:rsid w:val="00D81C14"/>
    <w:rsid w:val="00D840E9"/>
    <w:rsid w:val="00D8524B"/>
    <w:rsid w:val="00D9244B"/>
    <w:rsid w:val="00D94F98"/>
    <w:rsid w:val="00DA0B74"/>
    <w:rsid w:val="00DA6058"/>
    <w:rsid w:val="00DB1AAB"/>
    <w:rsid w:val="00DB208A"/>
    <w:rsid w:val="00DB66D5"/>
    <w:rsid w:val="00DC141B"/>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51C90"/>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2567E"/>
    <w:rsid w:val="00F3265E"/>
    <w:rsid w:val="00F32BF5"/>
    <w:rsid w:val="00F40551"/>
    <w:rsid w:val="00F60BD5"/>
    <w:rsid w:val="00F61C3E"/>
    <w:rsid w:val="00F659C8"/>
    <w:rsid w:val="00F6793A"/>
    <w:rsid w:val="00F80E65"/>
    <w:rsid w:val="00F95ACB"/>
    <w:rsid w:val="00FB4C6F"/>
    <w:rsid w:val="00FB4D95"/>
    <w:rsid w:val="00FB7A08"/>
    <w:rsid w:val="00FB7F89"/>
    <w:rsid w:val="00FC64B2"/>
    <w:rsid w:val="00FC6FB8"/>
    <w:rsid w:val="00FD26F7"/>
    <w:rsid w:val="00FD4278"/>
    <w:rsid w:val="00FD5FD2"/>
    <w:rsid w:val="00FE059A"/>
    <w:rsid w:val="3441CE48"/>
    <w:rsid w:val="3798A7CE"/>
    <w:rsid w:val="37EF8004"/>
    <w:rsid w:val="401AAA48"/>
    <w:rsid w:val="4FE9548D"/>
    <w:rsid w:val="5192D1D2"/>
    <w:rsid w:val="69E23611"/>
    <w:rsid w:val="7EB2AA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8E5A4"/>
  <w15:chartTrackingRefBased/>
  <w15:docId w15:val="{8236A819-2887-4D9E-BF40-145F3C40F5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styleId="TableCellBullet" w:customStyle="1">
    <w:name w:val="TableCellBullet"/>
    <w:basedOn w:val="Normal"/>
    <w:rsid w:val="00064A52"/>
    <w:pPr>
      <w:numPr>
        <w:numId w:val="4"/>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3"/>
      </w:numPr>
      <w:spacing w:before="60"/>
    </w:pPr>
    <w:rPr>
      <w:rFonts w:cs="Times New Roman"/>
      <w:bCs w:val="0"/>
      <w:i/>
      <w:iCs/>
      <w:kern w:val="28"/>
      <w:sz w:val="24"/>
      <w:szCs w:val="20"/>
    </w:rPr>
  </w:style>
  <w:style w:type="paragraph" w:styleId="Requirement" w:customStyle="1">
    <w:name w:val="Requirement"/>
    <w:basedOn w:val="Heading2"/>
    <w:rsid w:val="000348DA"/>
    <w:pPr>
      <w:keepLines/>
      <w:numPr>
        <w:ilvl w:val="0"/>
        <w:numId w:val="2"/>
      </w:numPr>
      <w:spacing w:before="60"/>
    </w:pPr>
    <w:rPr>
      <w:rFonts w:cs="Times New Roman"/>
      <w:b w:val="0"/>
      <w:bCs w:val="0"/>
      <w:i w:val="0"/>
      <w:iCs w:val="0"/>
      <w:sz w:val="20"/>
    </w:rPr>
  </w:style>
  <w:style w:type="paragraph" w:styleId="ListBullet" w:customStyle="1">
    <w:name w:val="ListBullet"/>
    <w:basedOn w:val="Normal"/>
    <w:rsid w:val="00B34707"/>
    <w:pPr>
      <w:numPr>
        <w:numId w:val="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w:type="paragraph" w:styleId="Header">
    <w:name w:val="header"/>
    <w:basedOn w:val="Normal"/>
    <w:link w:val="HeaderChar"/>
    <w:rsid w:val="001C5EF7"/>
    <w:pPr>
      <w:tabs>
        <w:tab w:val="center" w:pos="4680"/>
        <w:tab w:val="right" w:pos="9360"/>
      </w:tabs>
    </w:pPr>
  </w:style>
  <w:style w:type="character" w:styleId="HeaderChar" w:customStyle="1">
    <w:name w:val="Header Char"/>
    <w:link w:val="Header"/>
    <w:rsid w:val="001C5EF7"/>
    <w:rPr>
      <w:rFonts w:ascii="Arial" w:hAnsi="Arial"/>
      <w:szCs w:val="24"/>
    </w:rPr>
  </w:style>
  <w:style w:type="character" w:styleId="Strong">
    <w:name w:val="Strong"/>
    <w:uiPriority w:val="22"/>
    <w:qFormat/>
    <w:rsid w:val="009C60E8"/>
    <w:rPr>
      <w:b/>
      <w:bCs/>
    </w:rPr>
  </w:style>
  <w:style w:type="paragraph" w:styleId="paragraph" w:customStyle="1">
    <w:name w:val="paragraph"/>
    <w:basedOn w:val="Normal"/>
    <w:rsid w:val="00AD7C6B"/>
    <w:pPr>
      <w:spacing w:before="100" w:beforeAutospacing="1" w:after="100" w:afterAutospacing="1"/>
    </w:pPr>
    <w:rPr>
      <w:rFonts w:ascii="Times New Roman" w:hAnsi="Times New Roman"/>
      <w:sz w:val="24"/>
    </w:rPr>
  </w:style>
  <w:style w:type="character" w:styleId="normaltextrun" w:customStyle="1">
    <w:name w:val="normaltextrun"/>
    <w:basedOn w:val="DefaultParagraphFont"/>
    <w:rsid w:val="00AD7C6B"/>
  </w:style>
  <w:style w:type="character" w:styleId="eop" w:customStyle="1">
    <w:name w:val="eop"/>
    <w:basedOn w:val="DefaultParagraphFont"/>
    <w:rsid w:val="00AD7C6B"/>
  </w:style>
  <w:style w:type="character" w:styleId="wacimagecontainer" w:customStyle="1">
    <w:name w:val="wacimagecontainer"/>
    <w:basedOn w:val="DefaultParagraphFont"/>
    <w:rsid w:val="00AD7C6B"/>
  </w:style>
  <w:style w:type="paragraph" w:styleId="ListParagraph">
    <w:name w:val="List Paragraph"/>
    <w:basedOn w:val="Normal"/>
    <w:uiPriority w:val="34"/>
    <w:qFormat/>
    <w:rsid w:val="00136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77028774">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671554">
      <w:bodyDiv w:val="1"/>
      <w:marLeft w:val="0"/>
      <w:marRight w:val="0"/>
      <w:marTop w:val="0"/>
      <w:marBottom w:val="0"/>
      <w:divBdr>
        <w:top w:val="none" w:sz="0" w:space="0" w:color="auto"/>
        <w:left w:val="none" w:sz="0" w:space="0" w:color="auto"/>
        <w:bottom w:val="none" w:sz="0" w:space="0" w:color="auto"/>
        <w:right w:val="none" w:sz="0" w:space="0" w:color="auto"/>
      </w:divBdr>
    </w:div>
    <w:div w:id="417795689">
      <w:bodyDiv w:val="1"/>
      <w:marLeft w:val="0"/>
      <w:marRight w:val="0"/>
      <w:marTop w:val="0"/>
      <w:marBottom w:val="0"/>
      <w:divBdr>
        <w:top w:val="none" w:sz="0" w:space="0" w:color="auto"/>
        <w:left w:val="none" w:sz="0" w:space="0" w:color="auto"/>
        <w:bottom w:val="none" w:sz="0" w:space="0" w:color="auto"/>
        <w:right w:val="none" w:sz="0" w:space="0" w:color="auto"/>
      </w:divBdr>
      <w:divsChild>
        <w:div w:id="1114906398">
          <w:marLeft w:val="0"/>
          <w:marRight w:val="0"/>
          <w:marTop w:val="0"/>
          <w:marBottom w:val="0"/>
          <w:divBdr>
            <w:top w:val="none" w:sz="0" w:space="0" w:color="auto"/>
            <w:left w:val="none" w:sz="0" w:space="0" w:color="auto"/>
            <w:bottom w:val="none" w:sz="0" w:space="0" w:color="auto"/>
            <w:right w:val="none" w:sz="0" w:space="0" w:color="auto"/>
          </w:divBdr>
          <w:divsChild>
            <w:div w:id="1837500211">
              <w:marLeft w:val="0"/>
              <w:marRight w:val="0"/>
              <w:marTop w:val="0"/>
              <w:marBottom w:val="0"/>
              <w:divBdr>
                <w:top w:val="none" w:sz="0" w:space="0" w:color="auto"/>
                <w:left w:val="none" w:sz="0" w:space="0" w:color="auto"/>
                <w:bottom w:val="none" w:sz="0" w:space="0" w:color="auto"/>
                <w:right w:val="none" w:sz="0" w:space="0" w:color="auto"/>
              </w:divBdr>
            </w:div>
          </w:divsChild>
        </w:div>
        <w:div w:id="884298930">
          <w:marLeft w:val="0"/>
          <w:marRight w:val="0"/>
          <w:marTop w:val="0"/>
          <w:marBottom w:val="0"/>
          <w:divBdr>
            <w:top w:val="none" w:sz="0" w:space="0" w:color="auto"/>
            <w:left w:val="none" w:sz="0" w:space="0" w:color="auto"/>
            <w:bottom w:val="none" w:sz="0" w:space="0" w:color="auto"/>
            <w:right w:val="none" w:sz="0" w:space="0" w:color="auto"/>
          </w:divBdr>
          <w:divsChild>
            <w:div w:id="14445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157">
      <w:bodyDiv w:val="1"/>
      <w:marLeft w:val="0"/>
      <w:marRight w:val="0"/>
      <w:marTop w:val="0"/>
      <w:marBottom w:val="0"/>
      <w:divBdr>
        <w:top w:val="none" w:sz="0" w:space="0" w:color="auto"/>
        <w:left w:val="none" w:sz="0" w:space="0" w:color="auto"/>
        <w:bottom w:val="none" w:sz="0" w:space="0" w:color="auto"/>
        <w:right w:val="none" w:sz="0" w:space="0" w:color="auto"/>
      </w:divBdr>
    </w:div>
    <w:div w:id="769400231">
      <w:bodyDiv w:val="1"/>
      <w:marLeft w:val="0"/>
      <w:marRight w:val="0"/>
      <w:marTop w:val="0"/>
      <w:marBottom w:val="0"/>
      <w:divBdr>
        <w:top w:val="none" w:sz="0" w:space="0" w:color="auto"/>
        <w:left w:val="none" w:sz="0" w:space="0" w:color="auto"/>
        <w:bottom w:val="none" w:sz="0" w:space="0" w:color="auto"/>
        <w:right w:val="none" w:sz="0" w:space="0" w:color="auto"/>
      </w:divBdr>
    </w:div>
    <w:div w:id="94307056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988553896">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31106669">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08695418">
      <w:bodyDiv w:val="1"/>
      <w:marLeft w:val="0"/>
      <w:marRight w:val="0"/>
      <w:marTop w:val="0"/>
      <w:marBottom w:val="0"/>
      <w:divBdr>
        <w:top w:val="none" w:sz="0" w:space="0" w:color="auto"/>
        <w:left w:val="none" w:sz="0" w:space="0" w:color="auto"/>
        <w:bottom w:val="none" w:sz="0" w:space="0" w:color="auto"/>
        <w:right w:val="none" w:sz="0" w:space="0" w:color="auto"/>
      </w:divBdr>
      <w:divsChild>
        <w:div w:id="1419327094">
          <w:marLeft w:val="0"/>
          <w:marRight w:val="0"/>
          <w:marTop w:val="0"/>
          <w:marBottom w:val="0"/>
          <w:divBdr>
            <w:top w:val="none" w:sz="0" w:space="0" w:color="auto"/>
            <w:left w:val="none" w:sz="0" w:space="0" w:color="auto"/>
            <w:bottom w:val="none" w:sz="0" w:space="0" w:color="auto"/>
            <w:right w:val="none" w:sz="0" w:space="0" w:color="auto"/>
          </w:divBdr>
          <w:divsChild>
            <w:div w:id="20035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82">
      <w:bodyDiv w:val="1"/>
      <w:marLeft w:val="0"/>
      <w:marRight w:val="0"/>
      <w:marTop w:val="0"/>
      <w:marBottom w:val="0"/>
      <w:divBdr>
        <w:top w:val="none" w:sz="0" w:space="0" w:color="auto"/>
        <w:left w:val="none" w:sz="0" w:space="0" w:color="auto"/>
        <w:bottom w:val="none" w:sz="0" w:space="0" w:color="auto"/>
        <w:right w:val="none" w:sz="0" w:space="0" w:color="auto"/>
      </w:divBdr>
    </w:div>
    <w:div w:id="1399134197">
      <w:bodyDiv w:val="1"/>
      <w:marLeft w:val="0"/>
      <w:marRight w:val="0"/>
      <w:marTop w:val="0"/>
      <w:marBottom w:val="0"/>
      <w:divBdr>
        <w:top w:val="none" w:sz="0" w:space="0" w:color="auto"/>
        <w:left w:val="none" w:sz="0" w:space="0" w:color="auto"/>
        <w:bottom w:val="none" w:sz="0" w:space="0" w:color="auto"/>
        <w:right w:val="none" w:sz="0" w:space="0" w:color="auto"/>
      </w:divBdr>
      <w:divsChild>
        <w:div w:id="781538879">
          <w:marLeft w:val="0"/>
          <w:marRight w:val="0"/>
          <w:marTop w:val="0"/>
          <w:marBottom w:val="0"/>
          <w:divBdr>
            <w:top w:val="single" w:sz="2" w:space="0" w:color="auto"/>
            <w:left w:val="single" w:sz="2" w:space="0" w:color="auto"/>
            <w:bottom w:val="single" w:sz="6" w:space="0" w:color="auto"/>
            <w:right w:val="single" w:sz="2" w:space="0" w:color="auto"/>
          </w:divBdr>
          <w:divsChild>
            <w:div w:id="96870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11163">
                  <w:marLeft w:val="0"/>
                  <w:marRight w:val="0"/>
                  <w:marTop w:val="0"/>
                  <w:marBottom w:val="0"/>
                  <w:divBdr>
                    <w:top w:val="single" w:sz="2" w:space="0" w:color="D9D9E3"/>
                    <w:left w:val="single" w:sz="2" w:space="0" w:color="D9D9E3"/>
                    <w:bottom w:val="single" w:sz="2" w:space="0" w:color="D9D9E3"/>
                    <w:right w:val="single" w:sz="2" w:space="0" w:color="D9D9E3"/>
                  </w:divBdr>
                  <w:divsChild>
                    <w:div w:id="819813174">
                      <w:marLeft w:val="0"/>
                      <w:marRight w:val="0"/>
                      <w:marTop w:val="0"/>
                      <w:marBottom w:val="0"/>
                      <w:divBdr>
                        <w:top w:val="single" w:sz="2" w:space="0" w:color="D9D9E3"/>
                        <w:left w:val="single" w:sz="2" w:space="0" w:color="D9D9E3"/>
                        <w:bottom w:val="single" w:sz="2" w:space="0" w:color="D9D9E3"/>
                        <w:right w:val="single" w:sz="2" w:space="0" w:color="D9D9E3"/>
                      </w:divBdr>
                      <w:divsChild>
                        <w:div w:id="262953675">
                          <w:marLeft w:val="0"/>
                          <w:marRight w:val="0"/>
                          <w:marTop w:val="0"/>
                          <w:marBottom w:val="0"/>
                          <w:divBdr>
                            <w:top w:val="single" w:sz="2" w:space="0" w:color="D9D9E3"/>
                            <w:left w:val="single" w:sz="2" w:space="0" w:color="D9D9E3"/>
                            <w:bottom w:val="single" w:sz="2" w:space="0" w:color="D9D9E3"/>
                            <w:right w:val="single" w:sz="2" w:space="0" w:color="D9D9E3"/>
                          </w:divBdr>
                          <w:divsChild>
                            <w:div w:id="1901208899">
                              <w:marLeft w:val="0"/>
                              <w:marRight w:val="0"/>
                              <w:marTop w:val="0"/>
                              <w:marBottom w:val="0"/>
                              <w:divBdr>
                                <w:top w:val="single" w:sz="2" w:space="0" w:color="D9D9E3"/>
                                <w:left w:val="single" w:sz="2" w:space="0" w:color="D9D9E3"/>
                                <w:bottom w:val="single" w:sz="2" w:space="0" w:color="D9D9E3"/>
                                <w:right w:val="single" w:sz="2" w:space="0" w:color="D9D9E3"/>
                              </w:divBdr>
                              <w:divsChild>
                                <w:div w:id="1630436417">
                                  <w:marLeft w:val="0"/>
                                  <w:marRight w:val="0"/>
                                  <w:marTop w:val="0"/>
                                  <w:marBottom w:val="0"/>
                                  <w:divBdr>
                                    <w:top w:val="single" w:sz="2" w:space="0" w:color="D9D9E3"/>
                                    <w:left w:val="single" w:sz="2" w:space="0" w:color="D9D9E3"/>
                                    <w:bottom w:val="single" w:sz="2" w:space="0" w:color="D9D9E3"/>
                                    <w:right w:val="single" w:sz="2" w:space="0" w:color="D9D9E3"/>
                                  </w:divBdr>
                                  <w:divsChild>
                                    <w:div w:id="189295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455518409">
      <w:bodyDiv w:val="1"/>
      <w:marLeft w:val="0"/>
      <w:marRight w:val="0"/>
      <w:marTop w:val="0"/>
      <w:marBottom w:val="0"/>
      <w:divBdr>
        <w:top w:val="none" w:sz="0" w:space="0" w:color="auto"/>
        <w:left w:val="none" w:sz="0" w:space="0" w:color="auto"/>
        <w:bottom w:val="none" w:sz="0" w:space="0" w:color="auto"/>
        <w:right w:val="none" w:sz="0" w:space="0" w:color="auto"/>
      </w:divBdr>
    </w:div>
    <w:div w:id="1878354331">
      <w:bodyDiv w:val="1"/>
      <w:marLeft w:val="0"/>
      <w:marRight w:val="0"/>
      <w:marTop w:val="0"/>
      <w:marBottom w:val="0"/>
      <w:divBdr>
        <w:top w:val="none" w:sz="0" w:space="0" w:color="auto"/>
        <w:left w:val="none" w:sz="0" w:space="0" w:color="auto"/>
        <w:bottom w:val="none" w:sz="0" w:space="0" w:color="auto"/>
        <w:right w:val="none" w:sz="0" w:space="0" w:color="auto"/>
      </w:divBdr>
    </w:div>
    <w:div w:id="1945191157">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52222129">
      <w:bodyDiv w:val="1"/>
      <w:marLeft w:val="0"/>
      <w:marRight w:val="0"/>
      <w:marTop w:val="0"/>
      <w:marBottom w:val="0"/>
      <w:divBdr>
        <w:top w:val="none" w:sz="0" w:space="0" w:color="auto"/>
        <w:left w:val="none" w:sz="0" w:space="0" w:color="auto"/>
        <w:bottom w:val="none" w:sz="0" w:space="0" w:color="auto"/>
        <w:right w:val="none" w:sz="0" w:space="0" w:color="auto"/>
      </w:divBdr>
    </w:div>
    <w:div w:id="205272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194DB-FF7F-4BCB-8893-28D9695FA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4979</TotalTime>
  <Pages>16</Pages>
  <Words>4735</Words>
  <Characters>26995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31667</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James Campbell</cp:lastModifiedBy>
  <cp:revision>36</cp:revision>
  <cp:lastPrinted>2007-03-19T16:01:00Z</cp:lastPrinted>
  <dcterms:created xsi:type="dcterms:W3CDTF">2023-11-04T10:38:00Z</dcterms:created>
  <dcterms:modified xsi:type="dcterms:W3CDTF">2023-11-09T00:51:00Z</dcterms:modified>
</cp:coreProperties>
</file>